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outlineLvl w:val="9"/>
        <w:rPr>
          <w:rFonts w:ascii="Times New Roman" w:hAnsi="Times New Roman" w:cs="Times New Roman"/>
        </w:rPr>
      </w:pPr>
      <w:r>
        <w:rPr>
          <w:rFonts w:ascii="Times New Roman" w:hAnsi="Times New Roman" w:cs="Times New Roman"/>
        </w:rPr>
        <w:t>Service Robots in China: The State of Play 2022</w:t>
      </w:r>
    </w:p>
    <w:p>
      <w:pPr>
        <w:pStyle w:val="2"/>
        <w:spacing w:line="360" w:lineRule="auto"/>
        <w:rPr>
          <w:rFonts w:ascii="Times New Roman" w:hAnsi="Times New Roman" w:cs="Times New Roman"/>
          <w:sz w:val="32"/>
          <w:szCs w:val="32"/>
        </w:rPr>
      </w:pPr>
      <w:r>
        <w:rPr>
          <w:rFonts w:ascii="Times New Roman" w:hAnsi="Times New Roman" w:cs="Times New Roman"/>
          <w:sz w:val="32"/>
          <w:szCs w:val="32"/>
        </w:rPr>
        <w:t>Report summary</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The service robot industry market value is growing with advances in AI technology and favorable government policies</w:t>
      </w:r>
      <w:r>
        <w:rPr>
          <w:rFonts w:hint="eastAsia" w:ascii="Times New Roman" w:hAnsi="Times New Roman" w:cs="Times New Roman"/>
          <w:b/>
          <w:bCs/>
          <w:sz w:val="24"/>
          <w:szCs w:val="24"/>
        </w:rPr>
        <w:t>.</w:t>
      </w:r>
      <w:r>
        <w:rPr>
          <w:rFonts w:ascii="Times New Roman" w:hAnsi="Times New Roman" w:cs="Times New Roman"/>
          <w:b/>
          <w:bCs/>
          <w:sz w:val="24"/>
          <w:szCs w:val="24"/>
        </w:rPr>
        <w:t xml:space="preserve"> </w:t>
      </w:r>
    </w:p>
    <w:p>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Unlike industrial robots, service robots can address human labor shortages and increase productivity. Based on robot manufacturing technology iteration and artificial intelligence technology innovation such as SLAM and human-robot interaction, service robots have been applied to many </w:t>
      </w:r>
      <w:ins w:id="12" w:author="Liliana Bove" w:date="2022-08-09T09:31:00Z">
        <w:r>
          <w:rPr>
            <w:rFonts w:ascii="Times New Roman" w:hAnsi="Times New Roman" w:cs="Times New Roman"/>
            <w:sz w:val="24"/>
            <w:szCs w:val="24"/>
          </w:rPr>
          <w:t>contexts</w:t>
        </w:r>
      </w:ins>
      <w:r>
        <w:rPr>
          <w:rFonts w:ascii="Times New Roman" w:hAnsi="Times New Roman" w:cs="Times New Roman"/>
          <w:sz w:val="24"/>
          <w:szCs w:val="24"/>
        </w:rPr>
        <w:t>. Simultaneously, the Chinese government has provided a growth-friendly environment by introducing favorable policies to support the service robot industry.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As the service robot intelligence level progresses, their use in diversified application scenarios expand</w:t>
      </w:r>
      <w:r>
        <w:rPr>
          <w:rFonts w:hint="eastAsia" w:ascii="Times New Roman" w:hAnsi="Times New Roman" w:cs="Times New Roman"/>
          <w:b/>
          <w:bCs/>
          <w:sz w:val="24"/>
          <w:szCs w:val="24"/>
        </w:rPr>
        <w:t>.</w:t>
      </w:r>
      <w:r>
        <w:rPr>
          <w:rFonts w:ascii="Times New Roman" w:hAnsi="Times New Roman" w:cs="Times New Roman"/>
          <w:b/>
          <w:bCs/>
          <w:sz w:val="24"/>
          <w:szCs w:val="24"/>
        </w:rPr>
        <w:t xml:space="preserve">  </w:t>
      </w:r>
    </w:p>
    <w:p>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With the advances in artificial intelligence technology, service robots have progressed in deep learning, machine vision, semantic understanding, and cognitive reasoning fields. Driven by disruptive technology, service robots can perform tasks such as floor mopping, food delivery, party construction, government affairs, retailing, logistics, medical care, education, and emotional care (Cheng, 2019). Public transportation sites, government departments, and retail automobile industries have become new sectors for service robots.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The service robot industry will grow gradually to meet demand upgrading, demand substitution and demand exploration</w:t>
      </w:r>
      <w:r>
        <w:rPr>
          <w:rFonts w:hint="eastAsia" w:ascii="Times New Roman" w:hAnsi="Times New Roman" w:cs="Times New Roman"/>
          <w:b/>
          <w:bCs/>
          <w:sz w:val="24"/>
          <w:szCs w:val="24"/>
        </w:rPr>
        <w:t>.</w:t>
      </w:r>
      <w:r>
        <w:rPr>
          <w:rFonts w:ascii="Times New Roman" w:hAnsi="Times New Roman" w:cs="Times New Roman"/>
          <w:sz w:val="24"/>
          <w:szCs w:val="24"/>
        </w:rPr>
        <w:t xml:space="preserve"> </w:t>
      </w:r>
    </w:p>
    <w:p>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Service robots are driven by satisfying and serving human needs. It is believed that the low cost of education in the demand upgrading and replacement market will be the first direction to be launched and verified. Demand exploration products will meet the needs of rich selection and personalized, which requires a lot of market cultivation in the early stage, with high barriers and excellent development potential (Cheng, 2019). </w:t>
      </w:r>
    </w:p>
    <w:p>
      <w:pPr>
        <w:spacing w:line="360" w:lineRule="auto"/>
        <w:sectPr>
          <w:footerReference r:id="rId3" w:type="default"/>
          <w:pgSz w:w="11906" w:h="16838"/>
          <w:pgMar w:top="1440" w:right="1800" w:bottom="1440" w:left="1800" w:header="851" w:footer="992" w:gutter="0"/>
          <w:pgNumType w:fmt="decimal"/>
          <w:cols w:space="425" w:num="1"/>
          <w:docGrid w:type="lines" w:linePitch="312" w:charSpace="0"/>
        </w:sectPr>
      </w:pPr>
    </w:p>
    <w:p>
      <w:pPr>
        <w:pStyle w:val="2"/>
        <w:spacing w:line="360" w:lineRule="auto"/>
        <w:rPr>
          <w:rFonts w:ascii="Times New Roman" w:hAnsi="Times New Roman" w:cs="Times New Roman"/>
          <w:sz w:val="32"/>
          <w:szCs w:val="32"/>
        </w:rPr>
      </w:pPr>
      <w:r>
        <w:rPr>
          <w:rFonts w:ascii="Times New Roman" w:hAnsi="Times New Roman" w:cs="Times New Roman"/>
          <w:sz w:val="32"/>
          <w:szCs w:val="32"/>
        </w:rPr>
        <w:t>Table of Contents</w:t>
      </w:r>
    </w:p>
    <w:p>
      <w:pPr>
        <w:numPr>
          <w:ilvl w:val="0"/>
          <w:numId w:val="2"/>
        </w:numPr>
        <w:spacing w:before="0" w:after="0" w:line="360" w:lineRule="auto"/>
        <w:rPr>
          <w:rFonts w:ascii="Times New Roman" w:hAnsi="Times New Roman" w:eastAsia="微软雅黑" w:cs="Times New Roman"/>
          <w:b/>
          <w:sz w:val="24"/>
          <w:szCs w:val="24"/>
        </w:rPr>
      </w:pPr>
      <w:r>
        <w:rPr>
          <w:rFonts w:ascii="Times New Roman" w:hAnsi="Times New Roman" w:eastAsia="微软雅黑" w:cs="Times New Roman"/>
          <w:b/>
          <w:sz w:val="24"/>
          <w:szCs w:val="24"/>
        </w:rPr>
        <w:t>Industry Overview</w:t>
      </w:r>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Definition and Classification</w:t>
      </w:r>
      <w:ins w:id="13" w:author="WPS_1569333532" w:date="2022-08-10T11:26:44Z">
        <w:r>
          <w:rPr>
            <w:rFonts w:hint="eastAsia" w:ascii="Times New Roman" w:hAnsi="Times New Roman" w:eastAsia="微软雅黑" w:cs="Times New Roman"/>
            <w:sz w:val="24"/>
            <w:szCs w:val="24"/>
            <w:lang w:val="en-US" w:eastAsia="zh-CN"/>
          </w:rPr>
          <w:t xml:space="preserve">  </w:t>
        </w:r>
      </w:ins>
      <w:ins w:id="14" w:author="WPS_1569333532" w:date="2022-08-10T11:26:02Z">
        <w:r>
          <w:rPr>
            <w:rFonts w:hint="eastAsia" w:ascii="Times New Roman" w:hAnsi="Times New Roman" w:eastAsia="微软雅黑" w:cs="Times New Roman"/>
            <w:sz w:val="24"/>
            <w:szCs w:val="24"/>
            <w:lang w:val="en-US" w:eastAsia="zh-CN"/>
          </w:rPr>
          <w:t>----------</w:t>
        </w:r>
      </w:ins>
      <w:ins w:id="15" w:author="WPS_1569333532" w:date="2022-08-10T11:26:03Z">
        <w:r>
          <w:rPr>
            <w:rFonts w:hint="eastAsia" w:ascii="Times New Roman" w:hAnsi="Times New Roman" w:eastAsia="微软雅黑" w:cs="Times New Roman"/>
            <w:sz w:val="24"/>
            <w:szCs w:val="24"/>
            <w:lang w:val="en-US" w:eastAsia="zh-CN"/>
          </w:rPr>
          <w:t>-----------------------------</w:t>
        </w:r>
      </w:ins>
      <w:ins w:id="16" w:author="WPS_1569333532" w:date="2022-08-10T11:26:04Z">
        <w:r>
          <w:rPr>
            <w:rFonts w:hint="eastAsia" w:ascii="Times New Roman" w:hAnsi="Times New Roman" w:eastAsia="微软雅黑" w:cs="Times New Roman"/>
            <w:sz w:val="24"/>
            <w:szCs w:val="24"/>
            <w:lang w:val="en-US" w:eastAsia="zh-CN"/>
          </w:rPr>
          <w:t>-------</w:t>
        </w:r>
      </w:ins>
      <w:ins w:id="17" w:author="WPS_1569333532" w:date="2022-08-10T11:26:05Z">
        <w:r>
          <w:rPr>
            <w:rFonts w:hint="eastAsia" w:ascii="Times New Roman" w:hAnsi="Times New Roman" w:eastAsia="微软雅黑" w:cs="Times New Roman"/>
            <w:sz w:val="24"/>
            <w:szCs w:val="24"/>
            <w:lang w:val="en-US" w:eastAsia="zh-CN"/>
          </w:rPr>
          <w:t>-----</w:t>
        </w:r>
      </w:ins>
      <w:ins w:id="18" w:author="WPS_1569333532" w:date="2022-08-10T11:26:06Z">
        <w:r>
          <w:rPr>
            <w:rFonts w:hint="eastAsia" w:ascii="Times New Roman" w:hAnsi="Times New Roman" w:eastAsia="微软雅黑" w:cs="Times New Roman"/>
            <w:sz w:val="24"/>
            <w:szCs w:val="24"/>
            <w:lang w:val="en-US" w:eastAsia="zh-CN"/>
          </w:rPr>
          <w:t>--</w:t>
        </w:r>
      </w:ins>
      <w:ins w:id="19" w:author="WPS_1569333532" w:date="2022-08-10T11:26:47Z">
        <w:r>
          <w:rPr>
            <w:rFonts w:hint="eastAsia" w:ascii="Times New Roman" w:hAnsi="Times New Roman" w:eastAsia="微软雅黑" w:cs="Times New Roman"/>
            <w:sz w:val="24"/>
            <w:szCs w:val="24"/>
            <w:lang w:val="en-US" w:eastAsia="zh-CN"/>
          </w:rPr>
          <w:t xml:space="preserve"> </w:t>
        </w:r>
      </w:ins>
      <w:ins w:id="20" w:author="WPS_1569333532" w:date="2022-08-10T11:26:36Z">
        <w:r>
          <w:rPr>
            <w:rFonts w:hint="eastAsia" w:ascii="Times New Roman" w:hAnsi="Times New Roman" w:eastAsia="微软雅黑" w:cs="Times New Roman"/>
            <w:sz w:val="24"/>
            <w:szCs w:val="24"/>
            <w:lang w:val="en-US" w:eastAsia="zh-CN"/>
          </w:rPr>
          <w:t>Page</w:t>
        </w:r>
      </w:ins>
      <w:ins w:id="21" w:author="WPS_1569333532" w:date="2022-08-10T11:26:33Z">
        <w:r>
          <w:rPr>
            <w:rFonts w:hint="eastAsia" w:ascii="Times New Roman" w:hAnsi="Times New Roman" w:eastAsia="微软雅黑" w:cs="Times New Roman"/>
            <w:sz w:val="24"/>
            <w:szCs w:val="24"/>
            <w:lang w:val="en-US" w:eastAsia="zh-CN"/>
          </w:rPr>
          <w:t>4</w:t>
        </w:r>
      </w:ins>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Development history</w:t>
      </w:r>
      <w:ins w:id="22" w:author="WPS_1569333532" w:date="2022-08-10T11:27:01Z">
        <w:r>
          <w:rPr>
            <w:rFonts w:hint="eastAsia" w:ascii="Times New Roman" w:hAnsi="Times New Roman" w:eastAsia="微软雅黑" w:cs="Times New Roman"/>
            <w:sz w:val="24"/>
            <w:szCs w:val="24"/>
            <w:lang w:val="en-US" w:eastAsia="zh-CN"/>
          </w:rPr>
          <w:t xml:space="preserve"> </w:t>
        </w:r>
      </w:ins>
      <w:ins w:id="23" w:author="WPS_1569333532" w:date="2022-08-10T11:27:03Z">
        <w:r>
          <w:rPr>
            <w:rFonts w:hint="eastAsia" w:ascii="Times New Roman" w:hAnsi="Times New Roman" w:eastAsia="微软雅黑" w:cs="Times New Roman"/>
            <w:sz w:val="24"/>
            <w:szCs w:val="24"/>
            <w:lang w:val="en-US" w:eastAsia="zh-CN"/>
          </w:rPr>
          <w:t xml:space="preserve"> </w:t>
        </w:r>
      </w:ins>
      <w:ins w:id="24" w:author="WPS_1569333532" w:date="2022-08-10T11:27:07Z">
        <w:r>
          <w:rPr>
            <w:rFonts w:hint="eastAsia" w:ascii="Times New Roman" w:hAnsi="Times New Roman" w:eastAsia="微软雅黑" w:cs="Times New Roman"/>
            <w:sz w:val="24"/>
            <w:szCs w:val="24"/>
            <w:lang w:val="en-US" w:eastAsia="zh-CN"/>
          </w:rPr>
          <w:t>------</w:t>
        </w:r>
      </w:ins>
      <w:ins w:id="25" w:author="WPS_1569333532" w:date="2022-08-10T11:27:08Z">
        <w:r>
          <w:rPr>
            <w:rFonts w:hint="eastAsia" w:ascii="Times New Roman" w:hAnsi="Times New Roman" w:eastAsia="微软雅黑" w:cs="Times New Roman"/>
            <w:sz w:val="24"/>
            <w:szCs w:val="24"/>
            <w:lang w:val="en-US" w:eastAsia="zh-CN"/>
          </w:rPr>
          <w:t>---</w:t>
        </w:r>
      </w:ins>
      <w:ins w:id="26" w:author="WPS_1569333532" w:date="2022-08-10T11:27:09Z">
        <w:r>
          <w:rPr>
            <w:rFonts w:hint="eastAsia" w:ascii="Times New Roman" w:hAnsi="Times New Roman" w:eastAsia="微软雅黑" w:cs="Times New Roman"/>
            <w:sz w:val="24"/>
            <w:szCs w:val="24"/>
            <w:lang w:val="en-US" w:eastAsia="zh-CN"/>
          </w:rPr>
          <w:t>-</w:t>
        </w:r>
      </w:ins>
      <w:ins w:id="27" w:author="WPS_1569333532" w:date="2022-08-10T11:26:59Z">
        <w:r>
          <w:rPr>
            <w:rFonts w:hint="eastAsia" w:ascii="Times New Roman" w:hAnsi="Times New Roman" w:eastAsia="微软雅黑" w:cs="Times New Roman"/>
            <w:sz w:val="24"/>
            <w:szCs w:val="24"/>
            <w:lang w:val="en-US" w:eastAsia="zh-CN"/>
          </w:rPr>
          <w:t>-----------------------------------</w:t>
        </w:r>
      </w:ins>
      <w:ins w:id="28" w:author="WPS_1569333532" w:date="2022-08-10T11:27:36Z">
        <w:r>
          <w:rPr>
            <w:rFonts w:hint="eastAsia" w:ascii="Times New Roman" w:hAnsi="Times New Roman" w:eastAsia="微软雅黑" w:cs="Times New Roman"/>
            <w:sz w:val="24"/>
            <w:szCs w:val="24"/>
            <w:lang w:val="en-US" w:eastAsia="zh-CN"/>
          </w:rPr>
          <w:t>--</w:t>
        </w:r>
      </w:ins>
      <w:ins w:id="29" w:author="WPS_1569333532" w:date="2022-08-10T11:27:37Z">
        <w:r>
          <w:rPr>
            <w:rFonts w:hint="eastAsia" w:ascii="Times New Roman" w:hAnsi="Times New Roman" w:eastAsia="微软雅黑" w:cs="Times New Roman"/>
            <w:sz w:val="24"/>
            <w:szCs w:val="24"/>
            <w:lang w:val="en-US" w:eastAsia="zh-CN"/>
          </w:rPr>
          <w:t>-----</w:t>
        </w:r>
      </w:ins>
      <w:ins w:id="30" w:author="WPS_1569333532" w:date="2022-08-10T11:26:59Z">
        <w:r>
          <w:rPr>
            <w:rFonts w:hint="eastAsia" w:ascii="Times New Roman" w:hAnsi="Times New Roman" w:eastAsia="微软雅黑" w:cs="Times New Roman"/>
            <w:sz w:val="24"/>
            <w:szCs w:val="24"/>
            <w:lang w:val="en-US" w:eastAsia="zh-CN"/>
          </w:rPr>
          <w:t>-----</w:t>
        </w:r>
      </w:ins>
      <w:ins w:id="31" w:author="WPS_1569333532" w:date="2022-08-10T11:27:21Z">
        <w:r>
          <w:rPr>
            <w:rFonts w:hint="eastAsia" w:ascii="Times New Roman" w:hAnsi="Times New Roman" w:eastAsia="微软雅黑" w:cs="Times New Roman"/>
            <w:sz w:val="24"/>
            <w:szCs w:val="24"/>
            <w:lang w:val="en-US" w:eastAsia="zh-CN"/>
          </w:rPr>
          <w:t>-</w:t>
        </w:r>
      </w:ins>
      <w:ins w:id="32" w:author="WPS_1569333532" w:date="2022-08-10T11:26:59Z">
        <w:r>
          <w:rPr>
            <w:rFonts w:hint="eastAsia" w:ascii="Times New Roman" w:hAnsi="Times New Roman" w:eastAsia="微软雅黑" w:cs="Times New Roman"/>
            <w:sz w:val="24"/>
            <w:szCs w:val="24"/>
            <w:lang w:val="en-US" w:eastAsia="zh-CN"/>
          </w:rPr>
          <w:t>-- Page4</w:t>
        </w:r>
      </w:ins>
      <w:ins w:id="33" w:author="WPS_1569333532" w:date="2022-08-10T11:27:32Z">
        <w:r>
          <w:rPr>
            <w:rFonts w:hint="eastAsia" w:ascii="Times New Roman" w:hAnsi="Times New Roman" w:eastAsia="微软雅黑" w:cs="Times New Roman"/>
            <w:sz w:val="24"/>
            <w:szCs w:val="24"/>
            <w:lang w:val="en-US" w:eastAsia="zh-CN"/>
          </w:rPr>
          <w:t>-</w:t>
        </w:r>
      </w:ins>
      <w:ins w:id="34" w:author="WPS_1569333532" w:date="2022-08-10T11:27:33Z">
        <w:r>
          <w:rPr>
            <w:rFonts w:hint="eastAsia" w:ascii="Times New Roman" w:hAnsi="Times New Roman" w:eastAsia="微软雅黑" w:cs="Times New Roman"/>
            <w:sz w:val="24"/>
            <w:szCs w:val="24"/>
            <w:lang w:val="en-US" w:eastAsia="zh-CN"/>
          </w:rPr>
          <w:t>8</w:t>
        </w:r>
      </w:ins>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Driving forces</w:t>
      </w:r>
      <w:ins w:id="35" w:author="WPS_1569333532" w:date="2022-08-10T11:27:56Z">
        <w:r>
          <w:rPr>
            <w:rFonts w:hint="eastAsia" w:ascii="Times New Roman" w:hAnsi="Times New Roman" w:eastAsia="微软雅黑" w:cs="Times New Roman"/>
            <w:sz w:val="24"/>
            <w:szCs w:val="24"/>
            <w:lang w:val="en-US" w:eastAsia="zh-CN"/>
          </w:rPr>
          <w:t xml:space="preserve">  ---------------------------------</w:t>
        </w:r>
      </w:ins>
      <w:ins w:id="36" w:author="WPS_1569333532" w:date="2022-08-10T11:28:19Z">
        <w:r>
          <w:rPr>
            <w:rFonts w:hint="eastAsia" w:ascii="Times New Roman" w:hAnsi="Times New Roman" w:eastAsia="微软雅黑" w:cs="Times New Roman"/>
            <w:sz w:val="24"/>
            <w:szCs w:val="24"/>
            <w:lang w:val="en-US" w:eastAsia="zh-CN"/>
          </w:rPr>
          <w:t>----</w:t>
        </w:r>
      </w:ins>
      <w:ins w:id="37" w:author="WPS_1569333532" w:date="2022-08-10T11:28:20Z">
        <w:r>
          <w:rPr>
            <w:rFonts w:hint="eastAsia" w:ascii="Times New Roman" w:hAnsi="Times New Roman" w:eastAsia="微软雅黑" w:cs="Times New Roman"/>
            <w:sz w:val="24"/>
            <w:szCs w:val="24"/>
            <w:lang w:val="en-US" w:eastAsia="zh-CN"/>
          </w:rPr>
          <w:t>---</w:t>
        </w:r>
      </w:ins>
      <w:ins w:id="38" w:author="WPS_1569333532" w:date="2022-08-10T11:27:56Z">
        <w:r>
          <w:rPr>
            <w:rFonts w:hint="eastAsia" w:ascii="Times New Roman" w:hAnsi="Times New Roman" w:eastAsia="微软雅黑" w:cs="Times New Roman"/>
            <w:sz w:val="24"/>
            <w:szCs w:val="24"/>
            <w:lang w:val="en-US" w:eastAsia="zh-CN"/>
          </w:rPr>
          <w:t>--------------------------- Page</w:t>
        </w:r>
      </w:ins>
      <w:ins w:id="39" w:author="WPS_1569333532" w:date="2022-08-10T11:28:14Z">
        <w:r>
          <w:rPr>
            <w:rFonts w:hint="eastAsia" w:ascii="Times New Roman" w:hAnsi="Times New Roman" w:eastAsia="微软雅黑" w:cs="Times New Roman"/>
            <w:sz w:val="24"/>
            <w:szCs w:val="24"/>
            <w:lang w:val="en-US" w:eastAsia="zh-CN"/>
          </w:rPr>
          <w:t>8</w:t>
        </w:r>
      </w:ins>
      <w:ins w:id="40" w:author="WPS_1569333532" w:date="2022-08-10T11:28:15Z">
        <w:r>
          <w:rPr>
            <w:rFonts w:hint="eastAsia" w:ascii="Times New Roman" w:hAnsi="Times New Roman" w:eastAsia="微软雅黑" w:cs="Times New Roman"/>
            <w:sz w:val="24"/>
            <w:szCs w:val="24"/>
            <w:lang w:val="en-US" w:eastAsia="zh-CN"/>
          </w:rPr>
          <w:t>-</w:t>
        </w:r>
      </w:ins>
      <w:ins w:id="41" w:author="WPS_1569333532" w:date="2022-08-10T11:28:16Z">
        <w:r>
          <w:rPr>
            <w:rFonts w:hint="eastAsia" w:ascii="Times New Roman" w:hAnsi="Times New Roman" w:eastAsia="微软雅黑" w:cs="Times New Roman"/>
            <w:sz w:val="24"/>
            <w:szCs w:val="24"/>
            <w:lang w:val="en-US" w:eastAsia="zh-CN"/>
          </w:rPr>
          <w:t>11</w:t>
        </w:r>
      </w:ins>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Market size</w:t>
      </w:r>
      <w:ins w:id="42" w:author="WPS_1569333532" w:date="2022-08-10T11:28:25Z">
        <w:r>
          <w:rPr>
            <w:rFonts w:hint="eastAsia" w:ascii="Times New Roman" w:hAnsi="Times New Roman" w:eastAsia="微软雅黑" w:cs="Times New Roman"/>
            <w:sz w:val="24"/>
            <w:szCs w:val="24"/>
            <w:lang w:val="en-US" w:eastAsia="zh-CN"/>
          </w:rPr>
          <w:t xml:space="preserve">  ---------------------------</w:t>
        </w:r>
      </w:ins>
      <w:ins w:id="43" w:author="WPS_1569333532" w:date="2022-08-10T11:28:41Z">
        <w:r>
          <w:rPr>
            <w:rFonts w:hint="eastAsia" w:ascii="Times New Roman" w:hAnsi="Times New Roman" w:eastAsia="微软雅黑" w:cs="Times New Roman"/>
            <w:sz w:val="24"/>
            <w:szCs w:val="24"/>
            <w:lang w:val="en-US" w:eastAsia="zh-CN"/>
          </w:rPr>
          <w:t>------</w:t>
        </w:r>
      </w:ins>
      <w:ins w:id="44" w:author="WPS_1569333532" w:date="2022-08-10T11:28:42Z">
        <w:r>
          <w:rPr>
            <w:rFonts w:hint="eastAsia" w:ascii="Times New Roman" w:hAnsi="Times New Roman" w:eastAsia="微软雅黑" w:cs="Times New Roman"/>
            <w:sz w:val="24"/>
            <w:szCs w:val="24"/>
            <w:lang w:val="en-US" w:eastAsia="zh-CN"/>
          </w:rPr>
          <w:t>----</w:t>
        </w:r>
      </w:ins>
      <w:ins w:id="45" w:author="WPS_1569333532" w:date="2022-08-10T11:28:44Z">
        <w:r>
          <w:rPr>
            <w:rFonts w:hint="eastAsia" w:ascii="Times New Roman" w:hAnsi="Times New Roman" w:eastAsia="微软雅黑" w:cs="Times New Roman"/>
            <w:sz w:val="24"/>
            <w:szCs w:val="24"/>
            <w:lang w:val="en-US" w:eastAsia="zh-CN"/>
          </w:rPr>
          <w:t>-</w:t>
        </w:r>
      </w:ins>
      <w:ins w:id="46" w:author="WPS_1569333532" w:date="2022-08-10T11:28:25Z">
        <w:r>
          <w:rPr>
            <w:rFonts w:hint="eastAsia" w:ascii="Times New Roman" w:hAnsi="Times New Roman" w:eastAsia="微软雅黑" w:cs="Times New Roman"/>
            <w:sz w:val="24"/>
            <w:szCs w:val="24"/>
            <w:lang w:val="en-US" w:eastAsia="zh-CN"/>
          </w:rPr>
          <w:t>-----------------------</w:t>
        </w:r>
      </w:ins>
      <w:ins w:id="47" w:author="WPS_1569333532" w:date="2022-08-10T11:29:06Z">
        <w:r>
          <w:rPr>
            <w:rFonts w:hint="eastAsia" w:ascii="Times New Roman" w:hAnsi="Times New Roman" w:eastAsia="微软雅黑" w:cs="Times New Roman"/>
            <w:sz w:val="24"/>
            <w:szCs w:val="24"/>
            <w:lang w:val="en-US" w:eastAsia="zh-CN"/>
          </w:rPr>
          <w:t>-</w:t>
        </w:r>
      </w:ins>
      <w:ins w:id="48" w:author="WPS_1569333532" w:date="2022-08-10T11:28:25Z">
        <w:r>
          <w:rPr>
            <w:rFonts w:hint="eastAsia" w:ascii="Times New Roman" w:hAnsi="Times New Roman" w:eastAsia="微软雅黑" w:cs="Times New Roman"/>
            <w:sz w:val="24"/>
            <w:szCs w:val="24"/>
            <w:lang w:val="en-US" w:eastAsia="zh-CN"/>
          </w:rPr>
          <w:t>------- Page</w:t>
        </w:r>
      </w:ins>
      <w:ins w:id="49" w:author="WPS_1569333532" w:date="2022-08-10T11:29:01Z">
        <w:r>
          <w:rPr>
            <w:rFonts w:hint="eastAsia" w:ascii="Times New Roman" w:hAnsi="Times New Roman" w:eastAsia="微软雅黑" w:cs="Times New Roman"/>
            <w:sz w:val="24"/>
            <w:szCs w:val="24"/>
            <w:lang w:val="en-US" w:eastAsia="zh-CN"/>
          </w:rPr>
          <w:t>11-1</w:t>
        </w:r>
      </w:ins>
      <w:ins w:id="50" w:author="WPS_1569333532" w:date="2022-08-10T11:29:02Z">
        <w:r>
          <w:rPr>
            <w:rFonts w:hint="eastAsia" w:ascii="Times New Roman" w:hAnsi="Times New Roman" w:eastAsia="微软雅黑" w:cs="Times New Roman"/>
            <w:sz w:val="24"/>
            <w:szCs w:val="24"/>
            <w:lang w:val="en-US" w:eastAsia="zh-CN"/>
          </w:rPr>
          <w:t>2</w:t>
        </w:r>
      </w:ins>
    </w:p>
    <w:p>
      <w:pPr>
        <w:numPr>
          <w:ilvl w:val="0"/>
          <w:numId w:val="3"/>
        </w:numPr>
        <w:spacing w:before="0" w:after="0" w:line="360" w:lineRule="auto"/>
        <w:rPr>
          <w:rFonts w:hint="default" w:ascii="Times New Roman" w:hAnsi="Times New Roman" w:cs="Times New Roman"/>
          <w:sz w:val="24"/>
          <w:szCs w:val="24"/>
          <w:lang w:val="en-US"/>
        </w:rPr>
      </w:pPr>
      <w:r>
        <w:rPr>
          <w:rFonts w:ascii="Times New Roman" w:hAnsi="Times New Roman" w:eastAsia="微软雅黑" w:cs="Times New Roman"/>
          <w:sz w:val="24"/>
          <w:szCs w:val="24"/>
        </w:rPr>
        <w:t xml:space="preserve">Capital analysis </w:t>
      </w:r>
      <w:ins w:id="51" w:author="WPS_1569333532" w:date="2022-08-10T11:29:22Z">
        <w:r>
          <w:rPr>
            <w:rFonts w:hint="eastAsia" w:ascii="Times New Roman" w:hAnsi="Times New Roman" w:eastAsia="微软雅黑" w:cs="Times New Roman"/>
            <w:sz w:val="24"/>
            <w:szCs w:val="24"/>
            <w:lang w:val="en-US" w:eastAsia="zh-CN"/>
          </w:rPr>
          <w:t xml:space="preserve">  ---------------------------------------------------------</w:t>
        </w:r>
      </w:ins>
      <w:ins w:id="52" w:author="WPS_1569333532" w:date="2022-08-10T11:29:40Z">
        <w:r>
          <w:rPr>
            <w:rFonts w:hint="eastAsia" w:ascii="Times New Roman" w:hAnsi="Times New Roman" w:eastAsia="微软雅黑" w:cs="Times New Roman"/>
            <w:sz w:val="24"/>
            <w:szCs w:val="24"/>
            <w:lang w:val="en-US" w:eastAsia="zh-CN"/>
          </w:rPr>
          <w:t>-</w:t>
        </w:r>
      </w:ins>
      <w:ins w:id="53" w:author="WPS_1569333532" w:date="2022-08-10T11:29:41Z">
        <w:r>
          <w:rPr>
            <w:rFonts w:hint="eastAsia" w:ascii="Times New Roman" w:hAnsi="Times New Roman" w:eastAsia="微软雅黑" w:cs="Times New Roman"/>
            <w:sz w:val="24"/>
            <w:szCs w:val="24"/>
            <w:lang w:val="en-US" w:eastAsia="zh-CN"/>
          </w:rPr>
          <w:t>-</w:t>
        </w:r>
      </w:ins>
      <w:ins w:id="54" w:author="WPS_1569333532" w:date="2022-08-10T11:29:22Z">
        <w:r>
          <w:rPr>
            <w:rFonts w:hint="eastAsia" w:ascii="Times New Roman" w:hAnsi="Times New Roman" w:eastAsia="微软雅黑" w:cs="Times New Roman"/>
            <w:sz w:val="24"/>
            <w:szCs w:val="24"/>
            <w:lang w:val="en-US" w:eastAsia="zh-CN"/>
          </w:rPr>
          <w:t>--- Page</w:t>
        </w:r>
      </w:ins>
      <w:ins w:id="55" w:author="WPS_1569333532" w:date="2022-08-10T11:29:38Z">
        <w:r>
          <w:rPr>
            <w:rFonts w:hint="eastAsia" w:ascii="Times New Roman" w:hAnsi="Times New Roman" w:eastAsia="微软雅黑" w:cs="Times New Roman"/>
            <w:sz w:val="24"/>
            <w:szCs w:val="24"/>
            <w:lang w:val="en-US" w:eastAsia="zh-CN"/>
          </w:rPr>
          <w:t>12-1</w:t>
        </w:r>
      </w:ins>
      <w:ins w:id="56" w:author="WPS_1569333532" w:date="2022-08-10T11:29:39Z">
        <w:r>
          <w:rPr>
            <w:rFonts w:hint="eastAsia" w:ascii="Times New Roman" w:hAnsi="Times New Roman" w:eastAsia="微软雅黑" w:cs="Times New Roman"/>
            <w:sz w:val="24"/>
            <w:szCs w:val="24"/>
            <w:lang w:val="en-US" w:eastAsia="zh-CN"/>
          </w:rPr>
          <w:t>3</w:t>
        </w:r>
      </w:ins>
    </w:p>
    <w:p>
      <w:pPr>
        <w:spacing w:before="0" w:after="0" w:line="360" w:lineRule="auto"/>
        <w:ind w:left="336"/>
        <w:rPr>
          <w:rFonts w:hint="eastAsia" w:ascii="Times New Roman" w:hAnsi="Times New Roman" w:cs="Times New Roman" w:eastAsiaTheme="minorEastAsia"/>
          <w:sz w:val="24"/>
          <w:szCs w:val="24"/>
          <w:lang w:val="en-US" w:eastAsia="zh-CN"/>
        </w:rPr>
      </w:pPr>
    </w:p>
    <w:p>
      <w:pPr>
        <w:numPr>
          <w:ilvl w:val="0"/>
          <w:numId w:val="2"/>
        </w:numPr>
        <w:spacing w:before="0" w:after="0" w:line="360" w:lineRule="auto"/>
        <w:rPr>
          <w:rFonts w:ascii="Times New Roman" w:hAnsi="Times New Roman" w:cs="Times New Roman"/>
          <w:b/>
          <w:sz w:val="24"/>
          <w:szCs w:val="24"/>
        </w:rPr>
      </w:pPr>
      <w:r>
        <w:rPr>
          <w:rFonts w:ascii="Times New Roman" w:hAnsi="Times New Roman" w:cs="Times New Roman"/>
          <w:b/>
          <w:sz w:val="24"/>
          <w:szCs w:val="24"/>
        </w:rPr>
        <w:t>Industry Chain</w:t>
      </w:r>
    </w:p>
    <w:p>
      <w:pPr>
        <w:numPr>
          <w:ilvl w:val="0"/>
          <w:numId w:val="4"/>
        </w:numPr>
        <w:spacing w:before="0" w:after="0" w:line="360" w:lineRule="auto"/>
        <w:rPr>
          <w:rFonts w:ascii="Times New Roman" w:hAnsi="Times New Roman" w:cs="Times New Roman"/>
          <w:sz w:val="24"/>
          <w:szCs w:val="24"/>
        </w:rPr>
      </w:pPr>
      <w:r>
        <w:rPr>
          <w:rFonts w:hint="eastAsia" w:ascii="Times New Roman" w:hAnsi="Times New Roman" w:eastAsia="微软雅黑" w:cs="Times New Roman"/>
          <w:sz w:val="24"/>
          <w:szCs w:val="24"/>
        </w:rPr>
        <w:t>Robot service ecosystem</w:t>
      </w:r>
      <w:ins w:id="57" w:author="WPS_1569333532" w:date="2022-08-10T11:30:23Z">
        <w:r>
          <w:rPr>
            <w:rFonts w:hint="eastAsia" w:ascii="Times New Roman" w:hAnsi="Times New Roman" w:eastAsia="微软雅黑" w:cs="Times New Roman"/>
            <w:sz w:val="24"/>
            <w:szCs w:val="24"/>
            <w:lang w:val="en-US" w:eastAsia="zh-CN"/>
          </w:rPr>
          <w:t xml:space="preserve">  ----------------</w:t>
        </w:r>
      </w:ins>
      <w:ins w:id="58" w:author="WPS_1569333532" w:date="2022-08-10T11:30:36Z">
        <w:r>
          <w:rPr>
            <w:rFonts w:hint="eastAsia" w:ascii="Times New Roman" w:hAnsi="Times New Roman" w:eastAsia="微软雅黑" w:cs="Times New Roman"/>
            <w:sz w:val="24"/>
            <w:szCs w:val="24"/>
            <w:lang w:val="en-US" w:eastAsia="zh-CN"/>
          </w:rPr>
          <w:t>--</w:t>
        </w:r>
      </w:ins>
      <w:ins w:id="59" w:author="WPS_1569333532" w:date="2022-08-10T11:30:37Z">
        <w:r>
          <w:rPr>
            <w:rFonts w:hint="eastAsia" w:ascii="Times New Roman" w:hAnsi="Times New Roman" w:eastAsia="微软雅黑" w:cs="Times New Roman"/>
            <w:sz w:val="24"/>
            <w:szCs w:val="24"/>
            <w:lang w:val="en-US" w:eastAsia="zh-CN"/>
          </w:rPr>
          <w:t>-----</w:t>
        </w:r>
      </w:ins>
      <w:ins w:id="60" w:author="WPS_1569333532" w:date="2022-08-10T11:30:38Z">
        <w:r>
          <w:rPr>
            <w:rFonts w:hint="eastAsia" w:ascii="Times New Roman" w:hAnsi="Times New Roman" w:eastAsia="微软雅黑" w:cs="Times New Roman"/>
            <w:sz w:val="24"/>
            <w:szCs w:val="24"/>
            <w:lang w:val="en-US" w:eastAsia="zh-CN"/>
          </w:rPr>
          <w:t>--</w:t>
        </w:r>
      </w:ins>
      <w:ins w:id="61" w:author="WPS_1569333532" w:date="2022-08-10T11:30:23Z">
        <w:r>
          <w:rPr>
            <w:rFonts w:hint="eastAsia" w:ascii="Times New Roman" w:hAnsi="Times New Roman" w:eastAsia="微软雅黑" w:cs="Times New Roman"/>
            <w:sz w:val="24"/>
            <w:szCs w:val="24"/>
            <w:lang w:val="en-US" w:eastAsia="zh-CN"/>
          </w:rPr>
          <w:t>---------------------------- Page</w:t>
        </w:r>
      </w:ins>
      <w:ins w:id="62" w:author="WPS_1569333532" w:date="2022-08-10T11:30:32Z">
        <w:r>
          <w:rPr>
            <w:rFonts w:hint="eastAsia" w:ascii="Times New Roman" w:hAnsi="Times New Roman" w:eastAsia="微软雅黑" w:cs="Times New Roman"/>
            <w:sz w:val="24"/>
            <w:szCs w:val="24"/>
            <w:lang w:val="en-US" w:eastAsia="zh-CN"/>
          </w:rPr>
          <w:t>13</w:t>
        </w:r>
      </w:ins>
      <w:ins w:id="63" w:author="WPS_1569333532" w:date="2022-08-10T11:30:33Z">
        <w:r>
          <w:rPr>
            <w:rFonts w:hint="eastAsia" w:ascii="Times New Roman" w:hAnsi="Times New Roman" w:eastAsia="微软雅黑" w:cs="Times New Roman"/>
            <w:sz w:val="24"/>
            <w:szCs w:val="24"/>
            <w:lang w:val="en-US" w:eastAsia="zh-CN"/>
          </w:rPr>
          <w:t>-</w:t>
        </w:r>
      </w:ins>
      <w:ins w:id="64" w:author="WPS_1569333532" w:date="2022-08-10T11:30:34Z">
        <w:r>
          <w:rPr>
            <w:rFonts w:hint="eastAsia" w:ascii="Times New Roman" w:hAnsi="Times New Roman" w:eastAsia="微软雅黑" w:cs="Times New Roman"/>
            <w:sz w:val="24"/>
            <w:szCs w:val="24"/>
            <w:lang w:val="en-US" w:eastAsia="zh-CN"/>
          </w:rPr>
          <w:t>14</w:t>
        </w:r>
      </w:ins>
    </w:p>
    <w:p>
      <w:pPr>
        <w:numPr>
          <w:ilvl w:val="0"/>
          <w:numId w:val="4"/>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Industry chain analysis</w:t>
      </w:r>
      <w:ins w:id="65" w:author="WPS_1569333532" w:date="2022-08-10T11:31:11Z">
        <w:r>
          <w:rPr>
            <w:rFonts w:hint="eastAsia" w:ascii="Times New Roman" w:hAnsi="Times New Roman" w:eastAsia="微软雅黑" w:cs="Times New Roman"/>
            <w:sz w:val="24"/>
            <w:szCs w:val="24"/>
            <w:lang w:val="en-US" w:eastAsia="zh-CN"/>
          </w:rPr>
          <w:t xml:space="preserve">  </w:t>
        </w:r>
      </w:ins>
      <w:ins w:id="66" w:author="WPS_1569333532" w:date="2022-08-10T11:31:08Z">
        <w:r>
          <w:rPr>
            <w:rFonts w:hint="eastAsia" w:ascii="Times New Roman" w:hAnsi="Times New Roman" w:eastAsia="微软雅黑" w:cs="Times New Roman"/>
            <w:sz w:val="24"/>
            <w:szCs w:val="24"/>
            <w:lang w:val="en-US" w:eastAsia="zh-CN"/>
          </w:rPr>
          <w:t>----------------------------------------</w:t>
        </w:r>
      </w:ins>
      <w:ins w:id="67" w:author="WPS_1569333532" w:date="2022-08-10T11:31:15Z">
        <w:r>
          <w:rPr>
            <w:rFonts w:hint="eastAsia" w:ascii="Times New Roman" w:hAnsi="Times New Roman" w:eastAsia="微软雅黑" w:cs="Times New Roman"/>
            <w:sz w:val="24"/>
            <w:szCs w:val="24"/>
            <w:lang w:val="en-US" w:eastAsia="zh-CN"/>
          </w:rPr>
          <w:t>-</w:t>
        </w:r>
      </w:ins>
      <w:ins w:id="68" w:author="WPS_1569333532" w:date="2022-08-10T11:31:16Z">
        <w:r>
          <w:rPr>
            <w:rFonts w:hint="eastAsia" w:ascii="Times New Roman" w:hAnsi="Times New Roman" w:eastAsia="微软雅黑" w:cs="Times New Roman"/>
            <w:sz w:val="24"/>
            <w:szCs w:val="24"/>
            <w:lang w:val="en-US" w:eastAsia="zh-CN"/>
          </w:rPr>
          <w:t>-</w:t>
        </w:r>
      </w:ins>
      <w:ins w:id="69" w:author="WPS_1569333532" w:date="2022-08-10T11:31:08Z">
        <w:r>
          <w:rPr>
            <w:rFonts w:hint="eastAsia" w:ascii="Times New Roman" w:hAnsi="Times New Roman" w:eastAsia="微软雅黑" w:cs="Times New Roman"/>
            <w:sz w:val="24"/>
            <w:szCs w:val="24"/>
            <w:lang w:val="en-US" w:eastAsia="zh-CN"/>
          </w:rPr>
          <w:t>------------- Page1</w:t>
        </w:r>
      </w:ins>
      <w:ins w:id="70" w:author="WPS_1569333532" w:date="2022-08-10T11:31:17Z">
        <w:r>
          <w:rPr>
            <w:rFonts w:hint="eastAsia" w:ascii="Times New Roman" w:hAnsi="Times New Roman" w:eastAsia="微软雅黑" w:cs="Times New Roman"/>
            <w:sz w:val="24"/>
            <w:szCs w:val="24"/>
            <w:lang w:val="en-US" w:eastAsia="zh-CN"/>
          </w:rPr>
          <w:t>4</w:t>
        </w:r>
      </w:ins>
      <w:ins w:id="71" w:author="WPS_1569333532" w:date="2022-08-10T11:31:08Z">
        <w:r>
          <w:rPr>
            <w:rFonts w:hint="eastAsia" w:ascii="Times New Roman" w:hAnsi="Times New Roman" w:eastAsia="微软雅黑" w:cs="Times New Roman"/>
            <w:sz w:val="24"/>
            <w:szCs w:val="24"/>
            <w:lang w:val="en-US" w:eastAsia="zh-CN"/>
          </w:rPr>
          <w:t>-1</w:t>
        </w:r>
      </w:ins>
      <w:ins w:id="72" w:author="WPS_1569333532" w:date="2022-08-10T11:31:19Z">
        <w:r>
          <w:rPr>
            <w:rFonts w:hint="eastAsia" w:ascii="Times New Roman" w:hAnsi="Times New Roman" w:eastAsia="微软雅黑" w:cs="Times New Roman"/>
            <w:sz w:val="24"/>
            <w:szCs w:val="24"/>
            <w:lang w:val="en-US" w:eastAsia="zh-CN"/>
          </w:rPr>
          <w:t>5</w:t>
        </w:r>
      </w:ins>
    </w:p>
    <w:p>
      <w:pPr>
        <w:spacing w:before="0" w:after="0" w:line="360" w:lineRule="auto"/>
        <w:ind w:left="336"/>
        <w:rPr>
          <w:rFonts w:hint="default" w:ascii="Times New Roman" w:hAnsi="Times New Roman" w:eastAsia="微软雅黑" w:cs="Times New Roman"/>
          <w:sz w:val="24"/>
          <w:szCs w:val="24"/>
          <w:lang w:val="en-US"/>
        </w:rPr>
      </w:pPr>
      <w:r>
        <w:rPr>
          <w:rFonts w:ascii="Times New Roman" w:hAnsi="Times New Roman" w:eastAsia="微软雅黑" w:cs="Times New Roman"/>
          <w:sz w:val="24"/>
          <w:szCs w:val="24"/>
        </w:rPr>
        <w:t xml:space="preserve"> - </w:t>
      </w:r>
      <w:r>
        <w:rPr>
          <w:rFonts w:hint="eastAsia" w:ascii="Times New Roman" w:hAnsi="Times New Roman" w:eastAsia="微软雅黑" w:cs="Times New Roman"/>
          <w:sz w:val="24"/>
          <w:szCs w:val="24"/>
        </w:rPr>
        <w:t>C</w:t>
      </w:r>
      <w:r>
        <w:rPr>
          <w:rFonts w:ascii="Times New Roman" w:hAnsi="Times New Roman" w:eastAsia="微软雅黑" w:cs="Times New Roman"/>
          <w:sz w:val="24"/>
          <w:szCs w:val="24"/>
        </w:rPr>
        <w:t>ore hardware</w:t>
      </w:r>
      <w:ins w:id="73" w:author="WPS_1569333532" w:date="2022-08-10T11:31:37Z">
        <w:r>
          <w:rPr>
            <w:rFonts w:hint="eastAsia" w:ascii="Times New Roman" w:hAnsi="Times New Roman" w:eastAsia="微软雅黑" w:cs="Times New Roman"/>
            <w:sz w:val="24"/>
            <w:szCs w:val="24"/>
            <w:lang w:val="en-US" w:eastAsia="zh-CN"/>
          </w:rPr>
          <w:t xml:space="preserve"> </w:t>
        </w:r>
      </w:ins>
      <w:ins w:id="74" w:author="WPS_1569333532" w:date="2022-08-10T11:31:38Z">
        <w:r>
          <w:rPr>
            <w:rFonts w:hint="eastAsia" w:ascii="Times New Roman" w:hAnsi="Times New Roman" w:eastAsia="微软雅黑" w:cs="Times New Roman"/>
            <w:sz w:val="24"/>
            <w:szCs w:val="24"/>
            <w:lang w:val="en-US" w:eastAsia="zh-CN"/>
          </w:rPr>
          <w:t xml:space="preserve"> </w:t>
        </w:r>
      </w:ins>
      <w:ins w:id="75" w:author="WPS_1569333532" w:date="2022-08-10T11:31:34Z">
        <w:r>
          <w:rPr>
            <w:rFonts w:hint="eastAsia" w:ascii="Times New Roman" w:hAnsi="Times New Roman" w:eastAsia="微软雅黑" w:cs="Times New Roman"/>
            <w:sz w:val="24"/>
            <w:szCs w:val="24"/>
            <w:lang w:val="en-US" w:eastAsia="zh-CN"/>
          </w:rPr>
          <w:t>---------------------------------------</w:t>
        </w:r>
      </w:ins>
      <w:ins w:id="76" w:author="WPS_1569333532" w:date="2022-08-10T11:31:48Z">
        <w:r>
          <w:rPr>
            <w:rFonts w:hint="eastAsia" w:ascii="Times New Roman" w:hAnsi="Times New Roman" w:eastAsia="微软雅黑" w:cs="Times New Roman"/>
            <w:sz w:val="24"/>
            <w:szCs w:val="24"/>
            <w:lang w:val="en-US" w:eastAsia="zh-CN"/>
          </w:rPr>
          <w:t>---</w:t>
        </w:r>
      </w:ins>
      <w:ins w:id="77" w:author="WPS_1569333532" w:date="2022-08-10T11:31:49Z">
        <w:r>
          <w:rPr>
            <w:rFonts w:hint="eastAsia" w:ascii="Times New Roman" w:hAnsi="Times New Roman" w:eastAsia="微软雅黑" w:cs="Times New Roman"/>
            <w:sz w:val="24"/>
            <w:szCs w:val="24"/>
            <w:lang w:val="en-US" w:eastAsia="zh-CN"/>
          </w:rPr>
          <w:t>----</w:t>
        </w:r>
      </w:ins>
      <w:ins w:id="78" w:author="WPS_1569333532" w:date="2022-08-10T11:31:34Z">
        <w:r>
          <w:rPr>
            <w:rFonts w:hint="eastAsia" w:ascii="Times New Roman" w:hAnsi="Times New Roman" w:eastAsia="微软雅黑" w:cs="Times New Roman"/>
            <w:sz w:val="24"/>
            <w:szCs w:val="24"/>
            <w:lang w:val="en-US" w:eastAsia="zh-CN"/>
          </w:rPr>
          <w:t>-------------- Page1</w:t>
        </w:r>
      </w:ins>
      <w:ins w:id="79" w:author="WPS_1569333532" w:date="2022-08-10T11:31:52Z">
        <w:r>
          <w:rPr>
            <w:rFonts w:hint="eastAsia" w:ascii="Times New Roman" w:hAnsi="Times New Roman" w:eastAsia="微软雅黑" w:cs="Times New Roman"/>
            <w:sz w:val="24"/>
            <w:szCs w:val="24"/>
            <w:lang w:val="en-US" w:eastAsia="zh-CN"/>
          </w:rPr>
          <w:t>5</w:t>
        </w:r>
      </w:ins>
      <w:ins w:id="80" w:author="WPS_1569333532" w:date="2022-08-10T11:31:34Z">
        <w:r>
          <w:rPr>
            <w:rFonts w:hint="eastAsia" w:ascii="Times New Roman" w:hAnsi="Times New Roman" w:eastAsia="微软雅黑" w:cs="Times New Roman"/>
            <w:sz w:val="24"/>
            <w:szCs w:val="24"/>
            <w:lang w:val="en-US" w:eastAsia="zh-CN"/>
          </w:rPr>
          <w:t>-</w:t>
        </w:r>
      </w:ins>
      <w:ins w:id="81" w:author="WPS_1569333532" w:date="2022-08-10T11:31:55Z">
        <w:r>
          <w:rPr>
            <w:rFonts w:hint="eastAsia" w:ascii="Times New Roman" w:hAnsi="Times New Roman" w:eastAsia="微软雅黑" w:cs="Times New Roman"/>
            <w:sz w:val="24"/>
            <w:szCs w:val="24"/>
            <w:lang w:val="en-US" w:eastAsia="zh-CN"/>
          </w:rPr>
          <w:t>2</w:t>
        </w:r>
      </w:ins>
      <w:ins w:id="82" w:author="WPS_1569333532" w:date="2022-08-10T11:31:56Z">
        <w:r>
          <w:rPr>
            <w:rFonts w:hint="eastAsia" w:ascii="Times New Roman" w:hAnsi="Times New Roman" w:eastAsia="微软雅黑" w:cs="Times New Roman"/>
            <w:sz w:val="24"/>
            <w:szCs w:val="24"/>
            <w:lang w:val="en-US" w:eastAsia="zh-CN"/>
          </w:rPr>
          <w:t>1</w:t>
        </w:r>
      </w:ins>
    </w:p>
    <w:p>
      <w:pPr>
        <w:spacing w:before="0" w:after="0" w:line="360" w:lineRule="auto"/>
        <w:ind w:left="336"/>
        <w:rPr>
          <w:rFonts w:hint="default" w:ascii="Times New Roman" w:hAnsi="Times New Roman" w:eastAsia="微软雅黑" w:cs="Times New Roman"/>
          <w:sz w:val="24"/>
          <w:szCs w:val="24"/>
          <w:lang w:val="en-US"/>
        </w:rPr>
      </w:pPr>
      <w:r>
        <w:rPr>
          <w:rFonts w:ascii="Times New Roman" w:hAnsi="Times New Roman" w:eastAsia="微软雅黑" w:cs="Times New Roman"/>
          <w:sz w:val="24"/>
          <w:szCs w:val="24"/>
        </w:rPr>
        <w:t xml:space="preserve"> - </w:t>
      </w:r>
      <w:r>
        <w:rPr>
          <w:rFonts w:hint="eastAsia" w:ascii="Times New Roman" w:hAnsi="Times New Roman" w:eastAsia="微软雅黑" w:cs="Times New Roman"/>
          <w:sz w:val="24"/>
          <w:szCs w:val="24"/>
        </w:rPr>
        <w:t>S</w:t>
      </w:r>
      <w:r>
        <w:rPr>
          <w:rFonts w:ascii="Times New Roman" w:hAnsi="Times New Roman" w:eastAsia="微软雅黑" w:cs="Times New Roman"/>
          <w:sz w:val="24"/>
          <w:szCs w:val="24"/>
        </w:rPr>
        <w:t>oftware or solution integrator</w:t>
      </w:r>
      <w:ins w:id="83" w:author="WPS_1569333532" w:date="2022-08-10T11:32:48Z">
        <w:r>
          <w:rPr>
            <w:rFonts w:hint="eastAsia" w:ascii="Times New Roman" w:hAnsi="Times New Roman" w:eastAsia="微软雅黑" w:cs="Times New Roman"/>
            <w:sz w:val="24"/>
            <w:szCs w:val="24"/>
            <w:lang w:val="en-US" w:eastAsia="zh-CN"/>
          </w:rPr>
          <w:t xml:space="preserve">  </w:t>
        </w:r>
      </w:ins>
      <w:ins w:id="84" w:author="WPS_1569333532" w:date="2022-08-10T11:32:44Z">
        <w:r>
          <w:rPr>
            <w:rFonts w:hint="eastAsia" w:ascii="Times New Roman" w:hAnsi="Times New Roman" w:eastAsia="微软雅黑" w:cs="Times New Roman"/>
            <w:sz w:val="24"/>
            <w:szCs w:val="24"/>
            <w:lang w:val="en-US" w:eastAsia="zh-CN"/>
          </w:rPr>
          <w:t>------------------------------------------ Page</w:t>
        </w:r>
      </w:ins>
      <w:ins w:id="85" w:author="WPS_1569333532" w:date="2022-08-10T11:33:02Z">
        <w:r>
          <w:rPr>
            <w:rFonts w:hint="eastAsia" w:ascii="Times New Roman" w:hAnsi="Times New Roman" w:eastAsia="微软雅黑" w:cs="Times New Roman"/>
            <w:sz w:val="24"/>
            <w:szCs w:val="24"/>
            <w:lang w:val="en-US" w:eastAsia="zh-CN"/>
          </w:rPr>
          <w:t>21</w:t>
        </w:r>
      </w:ins>
      <w:ins w:id="86" w:author="WPS_1569333532" w:date="2022-08-10T11:32:44Z">
        <w:r>
          <w:rPr>
            <w:rFonts w:hint="eastAsia" w:ascii="Times New Roman" w:hAnsi="Times New Roman" w:eastAsia="微软雅黑" w:cs="Times New Roman"/>
            <w:sz w:val="24"/>
            <w:szCs w:val="24"/>
            <w:lang w:val="en-US" w:eastAsia="zh-CN"/>
          </w:rPr>
          <w:t>-</w:t>
        </w:r>
      </w:ins>
      <w:ins w:id="87" w:author="WPS_1569333532" w:date="2022-08-10T11:33:06Z">
        <w:r>
          <w:rPr>
            <w:rFonts w:hint="eastAsia" w:ascii="Times New Roman" w:hAnsi="Times New Roman" w:eastAsia="微软雅黑" w:cs="Times New Roman"/>
            <w:sz w:val="24"/>
            <w:szCs w:val="24"/>
            <w:lang w:val="en-US" w:eastAsia="zh-CN"/>
          </w:rPr>
          <w:t>31</w:t>
        </w:r>
      </w:ins>
    </w:p>
    <w:p>
      <w:pPr>
        <w:spacing w:before="0" w:after="0" w:line="360" w:lineRule="auto"/>
        <w:ind w:left="336"/>
        <w:rPr>
          <w:rFonts w:hint="default" w:ascii="Times New Roman" w:hAnsi="Times New Roman" w:eastAsia="微软雅黑" w:cs="Times New Roman"/>
          <w:sz w:val="24"/>
          <w:szCs w:val="24"/>
          <w:lang w:val="en-US"/>
        </w:rPr>
      </w:pPr>
      <w:r>
        <w:rPr>
          <w:rFonts w:ascii="Times New Roman" w:hAnsi="Times New Roman" w:eastAsia="微软雅黑" w:cs="Times New Roman"/>
          <w:sz w:val="24"/>
          <w:szCs w:val="24"/>
        </w:rPr>
        <w:t xml:space="preserve"> -</w:t>
      </w:r>
      <w:r>
        <w:rPr>
          <w:rFonts w:hint="eastAsia" w:ascii="Times New Roman" w:hAnsi="Times New Roman" w:eastAsia="微软雅黑" w:cs="Times New Roman"/>
          <w:sz w:val="24"/>
          <w:szCs w:val="24"/>
        </w:rPr>
        <w:t xml:space="preserve"> Robot</w:t>
      </w:r>
      <w:r>
        <w:rPr>
          <w:rFonts w:ascii="Times New Roman" w:hAnsi="Times New Roman" w:eastAsia="微软雅黑" w:cs="Times New Roman"/>
          <w:sz w:val="24"/>
          <w:szCs w:val="24"/>
        </w:rPr>
        <w:t xml:space="preserve"> application</w:t>
      </w:r>
      <w:ins w:id="88" w:author="WPS_1569333532" w:date="2022-08-10T11:33:22Z">
        <w:r>
          <w:rPr>
            <w:rFonts w:hint="eastAsia" w:ascii="Times New Roman" w:hAnsi="Times New Roman" w:eastAsia="微软雅黑" w:cs="Times New Roman"/>
            <w:sz w:val="24"/>
            <w:szCs w:val="24"/>
            <w:lang w:val="en-US" w:eastAsia="zh-CN"/>
          </w:rPr>
          <w:t xml:space="preserve">  </w:t>
        </w:r>
      </w:ins>
      <w:ins w:id="89" w:author="WPS_1569333532" w:date="2022-08-10T11:33:20Z">
        <w:r>
          <w:rPr>
            <w:rFonts w:hint="eastAsia" w:ascii="Times New Roman" w:hAnsi="Times New Roman" w:eastAsia="微软雅黑" w:cs="Times New Roman"/>
            <w:sz w:val="24"/>
            <w:szCs w:val="24"/>
            <w:lang w:val="en-US" w:eastAsia="zh-CN"/>
          </w:rPr>
          <w:t>---------------------------------------------</w:t>
        </w:r>
      </w:ins>
      <w:ins w:id="90" w:author="WPS_1569333532" w:date="2022-08-10T11:33:23Z">
        <w:r>
          <w:rPr>
            <w:rFonts w:hint="eastAsia" w:ascii="Times New Roman" w:hAnsi="Times New Roman" w:eastAsia="微软雅黑" w:cs="Times New Roman"/>
            <w:sz w:val="24"/>
            <w:szCs w:val="24"/>
            <w:lang w:val="en-US" w:eastAsia="zh-CN"/>
          </w:rPr>
          <w:t>-</w:t>
        </w:r>
      </w:ins>
      <w:ins w:id="91" w:author="WPS_1569333532" w:date="2022-08-10T11:33:24Z">
        <w:r>
          <w:rPr>
            <w:rFonts w:hint="eastAsia" w:ascii="Times New Roman" w:hAnsi="Times New Roman" w:eastAsia="微软雅黑" w:cs="Times New Roman"/>
            <w:sz w:val="24"/>
            <w:szCs w:val="24"/>
            <w:lang w:val="en-US" w:eastAsia="zh-CN"/>
          </w:rPr>
          <w:t>----</w:t>
        </w:r>
      </w:ins>
      <w:ins w:id="92" w:author="WPS_1569333532" w:date="2022-08-10T11:33:20Z">
        <w:r>
          <w:rPr>
            <w:rFonts w:hint="eastAsia" w:ascii="Times New Roman" w:hAnsi="Times New Roman" w:eastAsia="微软雅黑" w:cs="Times New Roman"/>
            <w:sz w:val="24"/>
            <w:szCs w:val="24"/>
            <w:lang w:val="en-US" w:eastAsia="zh-CN"/>
          </w:rPr>
          <w:t>-------- Page</w:t>
        </w:r>
      </w:ins>
      <w:ins w:id="93" w:author="WPS_1569333532" w:date="2022-08-10T11:33:27Z">
        <w:r>
          <w:rPr>
            <w:rFonts w:hint="eastAsia" w:ascii="Times New Roman" w:hAnsi="Times New Roman" w:eastAsia="微软雅黑" w:cs="Times New Roman"/>
            <w:sz w:val="24"/>
            <w:szCs w:val="24"/>
            <w:lang w:val="en-US" w:eastAsia="zh-CN"/>
          </w:rPr>
          <w:t>3</w:t>
        </w:r>
      </w:ins>
      <w:ins w:id="94" w:author="WPS_1569333532" w:date="2022-08-10T11:33:28Z">
        <w:r>
          <w:rPr>
            <w:rFonts w:hint="eastAsia" w:ascii="Times New Roman" w:hAnsi="Times New Roman" w:eastAsia="微软雅黑" w:cs="Times New Roman"/>
            <w:sz w:val="24"/>
            <w:szCs w:val="24"/>
            <w:lang w:val="en-US" w:eastAsia="zh-CN"/>
          </w:rPr>
          <w:t>1</w:t>
        </w:r>
      </w:ins>
      <w:ins w:id="95" w:author="WPS_1569333532" w:date="2022-08-10T11:33:20Z">
        <w:r>
          <w:rPr>
            <w:rFonts w:hint="eastAsia" w:ascii="Times New Roman" w:hAnsi="Times New Roman" w:eastAsia="微软雅黑" w:cs="Times New Roman"/>
            <w:sz w:val="24"/>
            <w:szCs w:val="24"/>
            <w:lang w:val="en-US" w:eastAsia="zh-CN"/>
          </w:rPr>
          <w:t>-</w:t>
        </w:r>
      </w:ins>
      <w:ins w:id="96" w:author="WPS_1569333532" w:date="2022-08-10T11:33:30Z">
        <w:r>
          <w:rPr>
            <w:rFonts w:hint="eastAsia" w:ascii="Times New Roman" w:hAnsi="Times New Roman" w:eastAsia="微软雅黑" w:cs="Times New Roman"/>
            <w:sz w:val="24"/>
            <w:szCs w:val="24"/>
            <w:lang w:val="en-US" w:eastAsia="zh-CN"/>
          </w:rPr>
          <w:t>34</w:t>
        </w:r>
      </w:ins>
    </w:p>
    <w:p>
      <w:pPr>
        <w:numPr>
          <w:ilvl w:val="0"/>
          <w:numId w:val="5"/>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 Case analysis</w:t>
      </w:r>
      <w:ins w:id="97" w:author="WPS_1569333532" w:date="2022-08-10T11:33:43Z">
        <w:r>
          <w:rPr>
            <w:rFonts w:hint="eastAsia" w:ascii="Times New Roman" w:hAnsi="Times New Roman" w:eastAsia="微软雅黑" w:cs="Times New Roman"/>
            <w:sz w:val="24"/>
            <w:szCs w:val="24"/>
            <w:lang w:val="en-US" w:eastAsia="zh-CN"/>
          </w:rPr>
          <w:t xml:space="preserve">  ---------------------------------------------</w:t>
        </w:r>
      </w:ins>
      <w:ins w:id="98" w:author="WPS_1569333532" w:date="2022-08-10T11:33:49Z">
        <w:r>
          <w:rPr>
            <w:rFonts w:hint="eastAsia" w:ascii="Times New Roman" w:hAnsi="Times New Roman" w:eastAsia="微软雅黑" w:cs="Times New Roman"/>
            <w:sz w:val="24"/>
            <w:szCs w:val="24"/>
            <w:lang w:val="en-US" w:eastAsia="zh-CN"/>
          </w:rPr>
          <w:t>-</w:t>
        </w:r>
      </w:ins>
      <w:ins w:id="99" w:author="WPS_1569333532" w:date="2022-08-10T11:33:50Z">
        <w:r>
          <w:rPr>
            <w:rFonts w:hint="eastAsia" w:ascii="Times New Roman" w:hAnsi="Times New Roman" w:eastAsia="微软雅黑" w:cs="Times New Roman"/>
            <w:sz w:val="24"/>
            <w:szCs w:val="24"/>
            <w:lang w:val="en-US" w:eastAsia="zh-CN"/>
          </w:rPr>
          <w:t>------</w:t>
        </w:r>
      </w:ins>
      <w:ins w:id="100" w:author="WPS_1569333532" w:date="2022-08-10T11:33:43Z">
        <w:r>
          <w:rPr>
            <w:rFonts w:hint="eastAsia" w:ascii="Times New Roman" w:hAnsi="Times New Roman" w:eastAsia="微软雅黑" w:cs="Times New Roman"/>
            <w:sz w:val="24"/>
            <w:szCs w:val="24"/>
            <w:lang w:val="en-US" w:eastAsia="zh-CN"/>
          </w:rPr>
          <w:t>------------- Page3</w:t>
        </w:r>
      </w:ins>
      <w:ins w:id="101" w:author="WPS_1569333532" w:date="2022-08-10T11:33:54Z">
        <w:r>
          <w:rPr>
            <w:rFonts w:hint="eastAsia" w:ascii="Times New Roman" w:hAnsi="Times New Roman" w:eastAsia="微软雅黑" w:cs="Times New Roman"/>
            <w:sz w:val="24"/>
            <w:szCs w:val="24"/>
            <w:lang w:val="en-US" w:eastAsia="zh-CN"/>
          </w:rPr>
          <w:t>4</w:t>
        </w:r>
      </w:ins>
      <w:ins w:id="102" w:author="WPS_1569333532" w:date="2022-08-10T11:33:43Z">
        <w:r>
          <w:rPr>
            <w:rFonts w:hint="eastAsia" w:ascii="Times New Roman" w:hAnsi="Times New Roman" w:eastAsia="微软雅黑" w:cs="Times New Roman"/>
            <w:sz w:val="24"/>
            <w:szCs w:val="24"/>
            <w:lang w:val="en-US" w:eastAsia="zh-CN"/>
          </w:rPr>
          <w:t>-3</w:t>
        </w:r>
      </w:ins>
      <w:ins w:id="103" w:author="WPS_1569333532" w:date="2022-08-10T11:33:55Z">
        <w:r>
          <w:rPr>
            <w:rFonts w:hint="eastAsia" w:ascii="Times New Roman" w:hAnsi="Times New Roman" w:eastAsia="微软雅黑" w:cs="Times New Roman"/>
            <w:sz w:val="24"/>
            <w:szCs w:val="24"/>
            <w:lang w:val="en-US" w:eastAsia="zh-CN"/>
          </w:rPr>
          <w:t>7</w:t>
        </w:r>
      </w:ins>
    </w:p>
    <w:p>
      <w:pPr>
        <w:spacing w:before="0" w:after="0" w:line="360" w:lineRule="auto"/>
        <w:ind w:left="336"/>
        <w:rPr>
          <w:rFonts w:ascii="Times New Roman" w:hAnsi="Times New Roman" w:cs="Times New Roman"/>
          <w:sz w:val="24"/>
          <w:szCs w:val="24"/>
        </w:rPr>
      </w:pPr>
    </w:p>
    <w:p>
      <w:pPr>
        <w:numPr>
          <w:ilvl w:val="0"/>
          <w:numId w:val="2"/>
        </w:numPr>
        <w:spacing w:before="0" w:after="0" w:line="360" w:lineRule="auto"/>
        <w:rPr>
          <w:rFonts w:ascii="Times New Roman" w:hAnsi="Times New Roman" w:cs="Times New Roman"/>
          <w:b/>
          <w:sz w:val="24"/>
          <w:szCs w:val="24"/>
        </w:rPr>
      </w:pPr>
      <w:r>
        <w:rPr>
          <w:rFonts w:ascii="Times New Roman" w:hAnsi="Times New Roman" w:eastAsia="微软雅黑" w:cs="Times New Roman"/>
          <w:b/>
          <w:sz w:val="24"/>
          <w:szCs w:val="24"/>
        </w:rPr>
        <w:t>Industry summary and prospect analysis</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Industry summary</w:t>
      </w:r>
      <w:ins w:id="104" w:author="WPS_1569333532" w:date="2022-08-10T11:34:33Z">
        <w:r>
          <w:rPr>
            <w:rFonts w:hint="eastAsia" w:ascii="Times New Roman" w:hAnsi="Times New Roman" w:eastAsia="微软雅黑" w:cs="Times New Roman"/>
            <w:sz w:val="24"/>
            <w:szCs w:val="24"/>
            <w:lang w:val="en-US" w:eastAsia="zh-CN"/>
          </w:rPr>
          <w:t xml:space="preserve">  -----------------------------------------</w:t>
        </w:r>
      </w:ins>
      <w:ins w:id="105" w:author="WPS_1569333532" w:date="2022-08-10T11:34:44Z">
        <w:r>
          <w:rPr>
            <w:rFonts w:hint="eastAsia" w:ascii="Times New Roman" w:hAnsi="Times New Roman" w:eastAsia="微软雅黑" w:cs="Times New Roman"/>
            <w:sz w:val="24"/>
            <w:szCs w:val="24"/>
            <w:lang w:val="en-US" w:eastAsia="zh-CN"/>
          </w:rPr>
          <w:t>---</w:t>
        </w:r>
      </w:ins>
      <w:ins w:id="106" w:author="WPS_1569333532" w:date="2022-08-10T11:34:33Z">
        <w:r>
          <w:rPr>
            <w:rFonts w:hint="eastAsia" w:ascii="Times New Roman" w:hAnsi="Times New Roman" w:eastAsia="微软雅黑" w:cs="Times New Roman"/>
            <w:sz w:val="24"/>
            <w:szCs w:val="24"/>
            <w:lang w:val="en-US" w:eastAsia="zh-CN"/>
          </w:rPr>
          <w:t>----------------- Page3</w:t>
        </w:r>
      </w:ins>
      <w:ins w:id="107" w:author="WPS_1569333532" w:date="2022-08-10T11:34:40Z">
        <w:r>
          <w:rPr>
            <w:rFonts w:hint="eastAsia" w:ascii="Times New Roman" w:hAnsi="Times New Roman" w:eastAsia="微软雅黑" w:cs="Times New Roman"/>
            <w:sz w:val="24"/>
            <w:szCs w:val="24"/>
            <w:lang w:val="en-US" w:eastAsia="zh-CN"/>
          </w:rPr>
          <w:t>7</w:t>
        </w:r>
      </w:ins>
      <w:ins w:id="108" w:author="WPS_1569333532" w:date="2022-08-10T11:34:33Z">
        <w:r>
          <w:rPr>
            <w:rFonts w:hint="eastAsia" w:ascii="Times New Roman" w:hAnsi="Times New Roman" w:eastAsia="微软雅黑" w:cs="Times New Roman"/>
            <w:sz w:val="24"/>
            <w:szCs w:val="24"/>
            <w:lang w:val="en-US" w:eastAsia="zh-CN"/>
          </w:rPr>
          <w:t>-3</w:t>
        </w:r>
      </w:ins>
      <w:ins w:id="109" w:author="WPS_1569333532" w:date="2022-08-10T11:34:42Z">
        <w:r>
          <w:rPr>
            <w:rFonts w:hint="eastAsia" w:ascii="Times New Roman" w:hAnsi="Times New Roman" w:eastAsia="微软雅黑" w:cs="Times New Roman"/>
            <w:sz w:val="24"/>
            <w:szCs w:val="24"/>
            <w:lang w:val="en-US" w:eastAsia="zh-CN"/>
          </w:rPr>
          <w:t>9</w:t>
        </w:r>
      </w:ins>
    </w:p>
    <w:p>
      <w:pPr>
        <w:numPr>
          <w:ilvl w:val="0"/>
          <w:numId w:val="6"/>
        </w:numPr>
        <w:spacing w:line="360" w:lineRule="auto"/>
        <w:sectPr>
          <w:pgSz w:w="11906" w:h="16838"/>
          <w:pgMar w:top="1440" w:right="1800" w:bottom="1440" w:left="1800" w:header="851" w:footer="992" w:gutter="0"/>
          <w:pgNumType w:fmt="decimal"/>
          <w:cols w:space="425" w:num="1"/>
          <w:docGrid w:type="lines" w:linePitch="312" w:charSpace="0"/>
        </w:sectPr>
      </w:pPr>
      <w:r>
        <w:rPr>
          <w:rFonts w:ascii="Times New Roman" w:hAnsi="Times New Roman" w:cs="Times New Roman"/>
          <w:sz w:val="24"/>
          <w:szCs w:val="24"/>
        </w:rPr>
        <w:t>Prospect analysis</w:t>
      </w:r>
      <w:ins w:id="110" w:author="WPS_1569333532" w:date="2022-08-10T11:35:14Z">
        <w:r>
          <w:rPr>
            <w:rFonts w:hint="eastAsia" w:ascii="Times New Roman" w:hAnsi="Times New Roman" w:cs="Times New Roman"/>
            <w:sz w:val="24"/>
            <w:szCs w:val="24"/>
            <w:lang w:val="en-US" w:eastAsia="zh-CN"/>
          </w:rPr>
          <w:t xml:space="preserve"> </w:t>
        </w:r>
      </w:ins>
      <w:ins w:id="111" w:author="WPS_1569333532" w:date="2022-08-10T11:35:15Z">
        <w:r>
          <w:rPr>
            <w:rFonts w:hint="eastAsia" w:ascii="Times New Roman" w:hAnsi="Times New Roman" w:cs="Times New Roman"/>
            <w:sz w:val="24"/>
            <w:szCs w:val="24"/>
            <w:lang w:val="en-US" w:eastAsia="zh-CN"/>
          </w:rPr>
          <w:t xml:space="preserve"> </w:t>
        </w:r>
      </w:ins>
      <w:ins w:id="112" w:author="WPS_1569333532" w:date="2022-08-10T11:35:09Z">
        <w:r>
          <w:rPr>
            <w:rFonts w:hint="eastAsia" w:ascii="Times New Roman" w:hAnsi="Times New Roman" w:eastAsia="微软雅黑" w:cs="Times New Roman"/>
            <w:sz w:val="24"/>
            <w:szCs w:val="24"/>
            <w:lang w:val="en-US" w:eastAsia="zh-CN"/>
          </w:rPr>
          <w:t>---------------------------------------------</w:t>
        </w:r>
      </w:ins>
      <w:ins w:id="113" w:author="WPS_1569333532" w:date="2022-08-10T11:35:17Z">
        <w:r>
          <w:rPr>
            <w:rFonts w:hint="eastAsia" w:ascii="Times New Roman" w:hAnsi="Times New Roman" w:eastAsia="微软雅黑" w:cs="Times New Roman"/>
            <w:sz w:val="24"/>
            <w:szCs w:val="24"/>
            <w:lang w:val="en-US" w:eastAsia="zh-CN"/>
          </w:rPr>
          <w:t>---</w:t>
        </w:r>
      </w:ins>
      <w:ins w:id="114" w:author="WPS_1569333532" w:date="2022-08-10T11:35:18Z">
        <w:r>
          <w:rPr>
            <w:rFonts w:hint="eastAsia" w:ascii="Times New Roman" w:hAnsi="Times New Roman" w:eastAsia="微软雅黑" w:cs="Times New Roman"/>
            <w:sz w:val="24"/>
            <w:szCs w:val="24"/>
            <w:lang w:val="en-US" w:eastAsia="zh-CN"/>
          </w:rPr>
          <w:t>-</w:t>
        </w:r>
      </w:ins>
      <w:ins w:id="115" w:author="WPS_1569333532" w:date="2022-08-10T11:35:09Z">
        <w:r>
          <w:rPr>
            <w:rFonts w:hint="eastAsia" w:ascii="Times New Roman" w:hAnsi="Times New Roman" w:eastAsia="微软雅黑" w:cs="Times New Roman"/>
            <w:sz w:val="24"/>
            <w:szCs w:val="24"/>
            <w:lang w:val="en-US" w:eastAsia="zh-CN"/>
          </w:rPr>
          <w:t>------------- Page3</w:t>
        </w:r>
      </w:ins>
      <w:ins w:id="116" w:author="WPS_1569333532" w:date="2022-08-10T11:35:20Z">
        <w:r>
          <w:rPr>
            <w:rFonts w:hint="eastAsia" w:ascii="Times New Roman" w:hAnsi="Times New Roman" w:eastAsia="微软雅黑" w:cs="Times New Roman"/>
            <w:sz w:val="24"/>
            <w:szCs w:val="24"/>
            <w:lang w:val="en-US" w:eastAsia="zh-CN"/>
          </w:rPr>
          <w:t>9</w:t>
        </w:r>
      </w:ins>
      <w:ins w:id="117" w:author="WPS_1569333532" w:date="2022-08-10T11:35:09Z">
        <w:r>
          <w:rPr>
            <w:rFonts w:hint="eastAsia" w:ascii="Times New Roman" w:hAnsi="Times New Roman" w:eastAsia="微软雅黑" w:cs="Times New Roman"/>
            <w:sz w:val="24"/>
            <w:szCs w:val="24"/>
            <w:lang w:val="en-US" w:eastAsia="zh-CN"/>
          </w:rPr>
          <w:t>-</w:t>
        </w:r>
      </w:ins>
      <w:ins w:id="118" w:author="WPS_1569333532" w:date="2022-08-10T11:35:22Z">
        <w:r>
          <w:rPr>
            <w:rFonts w:hint="eastAsia" w:ascii="Times New Roman" w:hAnsi="Times New Roman" w:eastAsia="微软雅黑" w:cs="Times New Roman"/>
            <w:sz w:val="24"/>
            <w:szCs w:val="24"/>
            <w:lang w:val="en-US" w:eastAsia="zh-CN"/>
          </w:rPr>
          <w:t>40</w:t>
        </w:r>
      </w:ins>
    </w:p>
    <w:p>
      <w:pPr>
        <w:pStyle w:val="2"/>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Industry Overview</w:t>
      </w: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1.1 </w:t>
      </w:r>
      <w:r>
        <w:rPr>
          <w:rFonts w:ascii="Times New Roman" w:hAnsi="Times New Roman" w:cs="Times New Roman"/>
          <w:sz w:val="28"/>
          <w:szCs w:val="28"/>
        </w:rPr>
        <w:t>Definition &amp; Classification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robot is a group of machines that perform tasks automatically. There is much debate over the classification of robots, so the International Federation of Robotics (IFR) classifies robots into industrial and service robots according to their applications. Industrial robots are applied to the production process and the environment of robots, including human-machine collaboration robots and industrial mobile robots. Service robots are robots that satisfy humans' needs including personal/household service robots and professional service robots (Pineda &amp; Meza, 2015).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Considering robots often perform tasks in high altitudes, underwater, in natural disasters, and in other unique scenes in China, the Chinese classify robots into industrial, service, and specialized robots. Among those, the service robot is the youngest member of the robot family. Service robots are widely applied in daily life for service tasks. They have various applications in leisure and entertainment, commercial services, medical care, agriculture, education, and other fields (CSTC, 2019).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1.2 </w:t>
      </w:r>
      <w:r>
        <w:rPr>
          <w:rFonts w:ascii="Times New Roman" w:hAnsi="Times New Roman" w:cs="Times New Roman"/>
          <w:sz w:val="28"/>
          <w:szCs w:val="28"/>
        </w:rPr>
        <w:t>Development history</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The robot has developed over three stages: program-controlled, adaptive and intelligent</w:t>
      </w:r>
      <w:r>
        <w:rPr>
          <w:rFonts w:hint="eastAsia" w:ascii="Times New Roman" w:hAnsi="Times New Roman" w:cs="Times New Roman"/>
          <w:b/>
          <w:bCs/>
          <w:sz w:val="24"/>
          <w:szCs w:val="24"/>
        </w:rPr>
        <w:t>.</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1860s, Joseph Engelberger, known as the "father of robotics," founded Unimation and developed the world's first industrial robot. The modern robot industry started from this and kept advancing with technological progress and market demand changes. As a commercial service, the development of robots roughly followed three stages (Zhiganov, 2016).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Program-controlled robot (stage 1): </w:t>
      </w:r>
      <w:r>
        <w:rPr>
          <w:rFonts w:ascii="Times New Roman" w:hAnsi="Times New Roman" w:cs="Times New Roman"/>
          <w:sz w:val="24"/>
          <w:szCs w:val="24"/>
        </w:rPr>
        <w:t xml:space="preserve">Robots in this early stage functioned according to a pre-written program written by the staff according to the workflow, or by "teaching-reproduction", that is, the robot completes the corresponding work under human guidance, then stores and records every working step. Subsequently, the robot completes its tasks using the same process and method under the same environmental conditions. The program-controlled robot can simulate the human movement function using the preset process of picking, placing, flipping, unmounting, assembling, and shaking. Therefore, it is widely used in machine tools and industrial production, such as production lines, for installation, handling, packaging, and machinery processing tasks.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the robot in this stage has a notable limitation. It can only complete the work goal according to the established process and cannot flexibly adapt to the changing situation. In addition, due to the lack of ability to perceive the environment, it is unable to identify abnormal conditions in a timely way and make adjustments in the workflow, which can lead to uncertain and even dangerous events.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Adaptive robot (stage 2): </w:t>
      </w:r>
      <w:r>
        <w:rPr>
          <w:rFonts w:ascii="Times New Roman" w:hAnsi="Times New Roman" w:cs="Times New Roman"/>
          <w:sz w:val="24"/>
          <w:szCs w:val="24"/>
        </w:rPr>
        <w:t xml:space="preserve">The adaptive robot can sense the environment through a sensor device controlled by a computer. This robot obtains simple information about the operating environment and the operating object through the sensor. Then the computer analyzes and processes the obtained information and controls the robot's movement.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Adaptive robots already have some rudimentary intelligence and can cope with various environmental changes, but they are not yet fully autonomous and require the coordination of technicians.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Hod Lipson, Head of Cornell University's Creative Machines Lab, presented his lab's self-aware adaptive Robot at The Big Talk in Silicon Valley in February 2015. By making the robot self-learn in a specific environment and giving it the corresponding evaluation and feedback, the robot has improved imitation ability and intuitive judgment to enhance the analysis and processing of information and its adaptability.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Flexiv, Inc. introduced Rizon in 2019 as an adaptive robot designed to perform complex tasks in manufacturing, healthcare, retail, and other applications with extremely high error tolerance, strong anti-interference, and complete job mobility. Flexiv has developed new shaft joints, joint torque controllers, unique force-sensing technology, and hierarchical robot intelligence systems to ensure safe control and operation in human-robot interaction and uncertain environments.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Elephant Robotics launched myCobot in </w:t>
      </w:r>
      <w:ins w:id="119" w:author="WPS_1569333532" w:date="2022-08-10T10:45:36Z">
        <w:r>
          <w:rPr>
            <w:rFonts w:hint="eastAsia" w:ascii="Times New Roman" w:hAnsi="Times New Roman" w:cs="Times New Roman"/>
            <w:sz w:val="24"/>
            <w:szCs w:val="24"/>
            <w:lang w:val="en-US" w:eastAsia="zh-CN"/>
          </w:rPr>
          <w:t>20</w:t>
        </w:r>
      </w:ins>
      <w:ins w:id="120" w:author="WPS_1569333532" w:date="2022-08-10T10:45:38Z">
        <w:r>
          <w:rPr>
            <w:rFonts w:hint="eastAsia" w:ascii="Times New Roman" w:hAnsi="Times New Roman" w:cs="Times New Roman"/>
            <w:sz w:val="24"/>
            <w:szCs w:val="24"/>
            <w:lang w:val="en-US" w:eastAsia="zh-CN"/>
          </w:rPr>
          <w:t>2</w:t>
        </w:r>
      </w:ins>
      <w:ins w:id="121" w:author="WPS_1569333532" w:date="2022-08-10T11:45:22Z">
        <w:r>
          <w:rPr>
            <w:rFonts w:hint="eastAsia" w:ascii="Times New Roman" w:hAnsi="Times New Roman" w:cs="Times New Roman"/>
            <w:sz w:val="24"/>
            <w:szCs w:val="24"/>
            <w:lang w:val="en-US" w:eastAsia="zh-CN"/>
          </w:rPr>
          <w:t>0</w:t>
        </w:r>
      </w:ins>
      <w:r>
        <w:rPr>
          <w:rFonts w:ascii="Times New Roman" w:hAnsi="Times New Roman" w:cs="Times New Roman"/>
          <w:sz w:val="24"/>
          <w:szCs w:val="24"/>
        </w:rPr>
        <w:t>, as an educational robot with a series of small but versatile collaborative robotic arms. It helps users achieve industrial and medical applications. The myCobot series of robotic arms provide usability, security, and low noise. It offers a highly competitive choice for many automation applications as it allows quick deployment and enables human-robot collaboration. It is safe and cost-effective, and increases business efficiency.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Intelligent Robot (stage 3): </w:t>
      </w:r>
      <w:r>
        <w:rPr>
          <w:rFonts w:ascii="Times New Roman" w:hAnsi="Times New Roman" w:cs="Times New Roman"/>
          <w:sz w:val="24"/>
          <w:szCs w:val="24"/>
        </w:rPr>
        <w:t>The robot industry has currently entered the initial stage of intellectualization. Robots at this stage have more human-like features mainly manifested in three aspects:</w:t>
      </w:r>
    </w:p>
    <w:p>
      <w:pPr>
        <w:spacing w:line="360" w:lineRule="auto"/>
        <w:rPr>
          <w:rFonts w:ascii="Times New Roman" w:hAnsi="Times New Roman" w:cs="Times New Roman"/>
          <w:sz w:val="24"/>
          <w:szCs w:val="24"/>
        </w:rPr>
      </w:pPr>
    </w:p>
    <w:p>
      <w:pPr>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Diverse perception and interaction capabilities:</w:t>
      </w:r>
      <w:r>
        <w:rPr>
          <w:rFonts w:ascii="Times New Roman" w:hAnsi="Times New Roman" w:cs="Times New Roman"/>
          <w:sz w:val="24"/>
          <w:szCs w:val="24"/>
        </w:rPr>
        <w:t> Intelligent robots are equipped with various sensory systems such as vision, hearing, and touch, which can acquire external environmental information from multiple dimensions and process this information independently to further influence and control their behavior and interact with the outside world in real-time. </w:t>
      </w:r>
    </w:p>
    <w:p>
      <w:pPr>
        <w:spacing w:line="360" w:lineRule="auto"/>
        <w:rPr>
          <w:rFonts w:ascii="Times New Roman" w:hAnsi="Times New Roman" w:cs="Times New Roman"/>
          <w:sz w:val="24"/>
          <w:szCs w:val="24"/>
        </w:rPr>
      </w:pPr>
    </w:p>
    <w:p>
      <w:pPr>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Flexible and independent decision-making ability: </w:t>
      </w:r>
      <w:r>
        <w:rPr>
          <w:rFonts w:ascii="Times New Roman" w:hAnsi="Times New Roman" w:cs="Times New Roman"/>
          <w:sz w:val="24"/>
          <w:szCs w:val="24"/>
        </w:rPr>
        <w:t>Intelligent robots mostly use algorithms to make decisions. According to different input values of the external environment, they can automatically calculate and generate corresponding decisions and instructions to control their behavior. Compared with adaptive robots, intelligent robots can deal with more complex environments independently. </w:t>
      </w:r>
    </w:p>
    <w:p>
      <w:pPr>
        <w:spacing w:line="360" w:lineRule="auto"/>
        <w:rPr>
          <w:rFonts w:ascii="Times New Roman" w:hAnsi="Times New Roman" w:cs="Times New Roman"/>
          <w:sz w:val="24"/>
          <w:szCs w:val="24"/>
        </w:rPr>
      </w:pPr>
    </w:p>
    <w:p>
      <w:pPr>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Self-learning ability: </w:t>
      </w:r>
      <w:r>
        <w:rPr>
          <w:rFonts w:ascii="Times New Roman" w:hAnsi="Times New Roman" w:cs="Times New Roman"/>
          <w:sz w:val="24"/>
          <w:szCs w:val="24"/>
        </w:rPr>
        <w:t>The application of artificial intelligence technologies such as deep learning and reinforcement learning enables intelligent robots to learn and optimize. Through repeated training and learning, they can truly master working skills.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With the progress of AI technology, the autonomy of intelligent robots is constantly improved, and their application is expanded from personal and household sweeping and food delivery, to professional companion robots, education robots, rehabilitation robots, surgical robots, guiding guests of business robots, or party-building robots.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For example, Da Vinci from Intuitive Surgical Companies (ISGR) in the United States is currently the world's most successful and widely used surgical robot. The surgeon does not need to touch the patient during the operation. The robot and surgical instruments simulate the surgeon's technical movements and surgical procedures through the operation control of the 3D vision system and motion calibration system.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Ali Damo's AI Labs also launched two service robots for business series products. Their operation process is connected to Tmall Elves voice system, and Alipay. In this way, the demand of voice pay could be satisfied in specific scenario, and the value of these service robot has been improved by integrating with the ecosystem of Alibaba.</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Foreign Internet companies are also accelerating their entry in the service robot market. Amazon launched a home robot in 2021. In addition, Google claims to have developed intelligent service conversation bots that can help customers order food. Boston Dynamics, which Google previously sold, launched its service robots for commercial use in 2020, exploring more commercialization possibilities.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Elephant Robotics launched the MarsCat and Metacat, companion robots that can meet the needs of various service applications. MarsCat is the world’s first bionic cat, aimed for home use. As a robotic pet its role is to bring surprise, joy and comfort to people. Just like a real cat, MarsCat is fully autonomous. No complicated instructions are needed to control its movements. It is fully responsive and has sensitive interactions. It can register touch, respond to voice, recognise faces and play with toys. Every MarsCat is unique from its eyes, body, and personality. Its personality will change according to the way people handle it. With a powerful quad-core Raspberry Pi, people can also program it quickly, giving it endless possibilities.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MetaCat has high simulation fur and smooth and friendly skin as a lifelike companion robotic pet cat. With AI support, MetaCat can interact with people like a real animal. Elephant Robotics launched the MetaCat to allow people a companion pet and feel less lonely. MetaCat is especially targeted to the elderly and children who may be unable to look after a real pet.</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1.3 </w:t>
      </w:r>
      <w:r>
        <w:rPr>
          <w:rFonts w:ascii="Times New Roman" w:hAnsi="Times New Roman" w:cs="Times New Roman"/>
          <w:sz w:val="28"/>
          <w:szCs w:val="28"/>
        </w:rPr>
        <w:t>Driving forces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Driven by value, technology and policy, the service robot industry is in rapid growth</w:t>
      </w:r>
      <w:r>
        <w:rPr>
          <w:rFonts w:hint="eastAsia" w:ascii="Times New Roman" w:hAnsi="Times New Roman" w:cs="Times New Roman"/>
          <w:b/>
          <w:bCs/>
          <w:sz w:val="24"/>
          <w:szCs w:val="24"/>
        </w:rPr>
        <w:t>.</w:t>
      </w:r>
      <w:r>
        <w:rPr>
          <w:rFonts w:ascii="Times New Roman" w:hAnsi="Times New Roman" w:cs="Times New Roman"/>
          <w:b/>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Value: Robots have excellent application value which drives demand and promotes the development of the industry (Kuo, 2017).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To liberate productivity: </w:t>
      </w:r>
      <w:r>
        <w:rPr>
          <w:rFonts w:ascii="Times New Roman" w:hAnsi="Times New Roman" w:cs="Times New Roman"/>
          <w:sz w:val="24"/>
          <w:szCs w:val="24"/>
        </w:rPr>
        <w:t>Industrial societies use machines to increase productivity and free humans from backbreaking manual labor. In the era of Industry 4.0, intelligent manufacturing has become the core of the global manufacturing industry's development. The robot industry plays a significant role in promoting the upgrading of traditional industries and further increasing human productivity.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To improve productivity: </w:t>
      </w:r>
      <w:r>
        <w:rPr>
          <w:rFonts w:ascii="Times New Roman" w:hAnsi="Times New Roman" w:cs="Times New Roman"/>
          <w:sz w:val="24"/>
          <w:szCs w:val="24"/>
        </w:rPr>
        <w:t>With the labor costs increasing every year accompanied by the aging population trend, China's economic development is faced with the problem of insufficient labor and high costs. The wide application of service robots can alleviate many social problems caused by the imbalance of China's population.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b/>
          <w:bCs/>
          <w:sz w:val="24"/>
          <w:szCs w:val="24"/>
        </w:rPr>
        <w:t>T</w:t>
      </w:r>
      <w:r>
        <w:rPr>
          <w:rFonts w:ascii="Times New Roman" w:hAnsi="Times New Roman" w:cs="Times New Roman"/>
          <w:b/>
          <w:bCs/>
          <w:sz w:val="24"/>
          <w:szCs w:val="24"/>
        </w:rPr>
        <w:t>o meet people's demand for consumption:</w:t>
      </w:r>
      <w:r>
        <w:rPr>
          <w:rFonts w:ascii="Times New Roman" w:hAnsi="Times New Roman" w:cs="Times New Roman"/>
          <w:sz w:val="24"/>
          <w:szCs w:val="24"/>
        </w:rPr>
        <w:t> The younger generation of consumers' demand for intelligent products is constantly upgrading. From smartphones to intelligent wearing, intelligent homes, and intelligent vehicles, from simple tool applications to emotional communication and daily companionship, robots are increasingly integrated in human work and life.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 Technological advances: The iterative development of robot manufacturing technology and multi-party innovation of artificial intelligence technology has dramatically improved the degree of robot intelligence, thus promoting the wide application of service robots.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SLAM, servo motors, sensors, and advanced composite materials have enabled robots to have more acute senses and motion systems than humans. Robots are lighter, more precise, more flexible, and safer. Table 1 shows the related techonology that improves the robot's adaptability to a complex environment.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gradual maturity of artificial intelligence interaction technology enables robots to have basic language and image recognition ability, emotional communication and strong logical computing ability. Robots have entered the intellectualization stage of independent "thinking" and gradually approach or even surpass human beings in many aspects to help them complete their work in a wide range of applications. </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805"/>
        <w:gridCol w:w="2550"/>
        <w:gridCol w:w="291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805" w:type="dxa"/>
            <w:vAlign w:val="center"/>
          </w:tcPr>
          <w:p>
            <w:pPr>
              <w:spacing w:line="360" w:lineRule="auto"/>
              <w:jc w:val="center"/>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Perception &amp; sensing</w:t>
            </w:r>
          </w:p>
        </w:tc>
        <w:tc>
          <w:tcPr>
            <w:tcW w:w="2550" w:type="dxa"/>
            <w:vAlign w:val="center"/>
          </w:tcPr>
          <w:p>
            <w:pPr>
              <w:spacing w:line="360" w:lineRule="auto"/>
              <w:jc w:val="center"/>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Motion control </w:t>
            </w:r>
          </w:p>
        </w:tc>
        <w:tc>
          <w:tcPr>
            <w:tcW w:w="2910" w:type="dxa"/>
            <w:vAlign w:val="center"/>
          </w:tcPr>
          <w:p>
            <w:pPr>
              <w:spacing w:line="360" w:lineRule="auto"/>
              <w:jc w:val="center"/>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Human-machine interaction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805" w:type="dxa"/>
            <w:vAlign w:val="center"/>
          </w:tcPr>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SLAM</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Sensors</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LIDAR</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Millimeter-wave radar</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Optical camera</w:t>
            </w:r>
          </w:p>
          <w:p>
            <w:pPr>
              <w:spacing w:line="360" w:lineRule="auto"/>
              <w:jc w:val="center"/>
              <w:rPr>
                <w:rFonts w:ascii="Times New Roman" w:hAnsi="Times New Roman" w:eastAsia="微软雅黑" w:cs="Times New Roman"/>
                <w:bCs/>
                <w:sz w:val="24"/>
                <w:szCs w:val="24"/>
              </w:rPr>
            </w:pPr>
            <w:r>
              <w:rPr>
                <w:rFonts w:ascii="Times New Roman" w:hAnsi="Times New Roman" w:eastAsia="等线" w:cs="Times New Roman"/>
                <w:bCs/>
                <w:sz w:val="24"/>
                <w:szCs w:val="24"/>
              </w:rPr>
              <w:t>GPS</w:t>
            </w:r>
            <w:r>
              <w:rPr>
                <w:rFonts w:ascii="Times New Roman" w:hAnsi="Times New Roman" w:eastAsia="微软雅黑" w:cs="Times New Roman"/>
                <w:bCs/>
                <w:sz w:val="24"/>
                <w:szCs w:val="24"/>
              </w:rPr>
              <w:t xml:space="preserve"> </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Ultrasonic sensor</w:t>
            </w:r>
          </w:p>
          <w:p>
            <w:pPr>
              <w:spacing w:line="360" w:lineRule="auto"/>
              <w:jc w:val="center"/>
              <w:rPr>
                <w:rFonts w:ascii="Times New Roman" w:hAnsi="Times New Roman" w:eastAsia="等线" w:cs="Times New Roman"/>
                <w:bCs/>
                <w:sz w:val="24"/>
                <w:szCs w:val="24"/>
              </w:rPr>
            </w:pPr>
            <w:r>
              <w:rPr>
                <w:rFonts w:ascii="Times New Roman" w:hAnsi="Times New Roman" w:eastAsia="微软雅黑" w:cs="Times New Roman"/>
                <w:bCs/>
                <w:sz w:val="24"/>
                <w:szCs w:val="24"/>
              </w:rPr>
              <w:t xml:space="preserve">Gyroscope </w:t>
            </w:r>
          </w:p>
        </w:tc>
        <w:tc>
          <w:tcPr>
            <w:tcW w:w="2550" w:type="dxa"/>
            <w:vAlign w:val="center"/>
          </w:tcPr>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Fluid/Motor control</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Arm</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Control sensor</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Servo</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Reducer</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AI chip</w:t>
            </w:r>
          </w:p>
          <w:p>
            <w:pPr>
              <w:spacing w:line="360" w:lineRule="auto"/>
              <w:jc w:val="center"/>
              <w:rPr>
                <w:rFonts w:ascii="Times New Roman" w:hAnsi="Times New Roman" w:eastAsia="等线" w:cs="Times New Roman"/>
                <w:bCs/>
                <w:sz w:val="24"/>
                <w:szCs w:val="24"/>
              </w:rPr>
            </w:pPr>
          </w:p>
          <w:p>
            <w:pPr>
              <w:spacing w:line="360" w:lineRule="auto"/>
              <w:jc w:val="center"/>
              <w:rPr>
                <w:rFonts w:ascii="Times New Roman" w:hAnsi="Times New Roman" w:eastAsia="等线" w:cs="Times New Roman"/>
                <w:bCs/>
                <w:sz w:val="24"/>
                <w:szCs w:val="24"/>
              </w:rPr>
            </w:pPr>
          </w:p>
        </w:tc>
        <w:tc>
          <w:tcPr>
            <w:tcW w:w="2910" w:type="dxa"/>
            <w:vAlign w:val="center"/>
          </w:tcPr>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AIT</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ASR</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Semantics understanding</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Semantic synthesis</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Image recognition</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Deep learning</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Basic calculation</w:t>
            </w:r>
          </w:p>
          <w:p>
            <w:pPr>
              <w:spacing w:line="360" w:lineRule="auto"/>
              <w:jc w:val="center"/>
              <w:rPr>
                <w:rFonts w:ascii="Times New Roman" w:hAnsi="Times New Roman" w:eastAsia="等线" w:cs="Times New Roman"/>
                <w:bCs/>
                <w:sz w:val="24"/>
                <w:szCs w:val="24"/>
              </w:rPr>
            </w:pPr>
          </w:p>
        </w:tc>
      </w:tr>
    </w:tbl>
    <w:p>
      <w:pPr>
        <w:spacing w:line="360" w:lineRule="auto"/>
        <w:ind w:firstLine="2400" w:firstLineChars="1000"/>
        <w:rPr>
          <w:rFonts w:ascii="Times New Roman" w:hAnsi="Times New Roman" w:cs="Times New Roman"/>
          <w:sz w:val="24"/>
          <w:szCs w:val="24"/>
        </w:rPr>
      </w:pPr>
      <w:r>
        <w:rPr>
          <w:rFonts w:ascii="Times New Roman" w:hAnsi="Times New Roman" w:cs="Times New Roman"/>
          <w:sz w:val="24"/>
          <w:szCs w:val="24"/>
        </w:rPr>
        <w:t>Table 1: Robotics related technology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example, MyAGV, a mobile composite robot from Elephant Robotics, has validated the use of these technologies in many applications. The robot uses a Mecanum wheel, lidar, and a high-precision camera to significantly improve its ability to adapt to complex environments. MyAGV uses the eye-in-hand design, which can be paired with different accessories for identification and grasping. It can also achieve real-time movement and mapping through the SLAM lidar navigation.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3. Government policy: The world has entered a golden age of robot development. The Chinese government has proposed to speed up the building a strong manufacturing country.</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On May 8, 2015, The State Council issued "Manufacturing in China 2025", a strategy designed to build China into a manufacturing power leading the world's manufacturing development through three decades of effort.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2016, the Robot Industry Development Plan (2016-2020), jointly issued by the Ministry of Industry and Information Technology, the National Development and Reform Commission, and the Ministry of Finance, called for five years of investment to form a relatively complete robot industry system in China.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report to the 19th National Congress of the Communist Party of China (CPC) in 2017 pointed out that China should speed up its efforts to build China into a manufacturing powerhouse and develop advanced manufacturing. The government then released an action plan (2018-2020) of three years to foster a new generation of artificial intelligence "Intelligence+". The plan aims to promote robot use in elderly care, rehabilitation, assistive, children's education and public services such fire rescues.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1.4 </w:t>
      </w:r>
      <w:r>
        <w:rPr>
          <w:rFonts w:ascii="Times New Roman" w:hAnsi="Times New Roman" w:cs="Times New Roman"/>
          <w:sz w:val="28"/>
          <w:szCs w:val="28"/>
        </w:rPr>
        <w:t>Market size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The global robotics industry is growing rapidly, especially in China</w:t>
      </w:r>
      <w:r>
        <w:rPr>
          <w:rFonts w:hint="eastAsia" w:ascii="Times New Roman" w:hAnsi="Times New Roman" w:cs="Times New Roman"/>
          <w:b/>
          <w:bCs/>
          <w:sz w:val="24"/>
          <w:szCs w:val="24"/>
        </w:rPr>
        <w:t>.</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As an important part of the robot industry, service robots have been developing rapidly in the global market with the continuous improvement of intellectualization and application value.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2016, the annual average growth rate of the worldwide service robot market has reached 23.8%. According to IFR and the Chinese Society of Electronics, the average growth rate is 11.5 percent from 2016 to 2021. In 2021, the international service robot market reached $11.1 billion and was expected to grow to $12 billion in 2022. The global robot market </w:t>
      </w:r>
      <w:ins w:id="122" w:author="WPS_1569333532" w:date="2022-08-10T11:59:40Z">
        <w:r>
          <w:rPr>
            <w:rFonts w:hint="eastAsia" w:ascii="Times New Roman" w:hAnsi="Times New Roman" w:cs="Times New Roman"/>
            <w:sz w:val="24"/>
            <w:szCs w:val="24"/>
            <w:lang w:val="en-US" w:eastAsia="zh-CN"/>
          </w:rPr>
          <w:t>was</w:t>
        </w:r>
      </w:ins>
      <w:ins w:id="123" w:author="WPS_1569333532" w:date="2022-08-10T11:59:41Z">
        <w:r>
          <w:rPr>
            <w:rFonts w:hint="eastAsia" w:ascii="Times New Roman" w:hAnsi="Times New Roman" w:cs="Times New Roman"/>
            <w:sz w:val="24"/>
            <w:szCs w:val="24"/>
            <w:lang w:val="en-US" w:eastAsia="zh-CN"/>
          </w:rPr>
          <w:t xml:space="preserve"> </w:t>
        </w:r>
      </w:ins>
      <w:ins w:id="124" w:author="WPS_1569333532" w:date="2022-08-10T11:59:42Z">
        <w:r>
          <w:rPr>
            <w:rFonts w:hint="eastAsia" w:ascii="Times New Roman" w:hAnsi="Times New Roman" w:cs="Times New Roman"/>
            <w:sz w:val="24"/>
            <w:szCs w:val="24"/>
            <w:lang w:val="en-US" w:eastAsia="zh-CN"/>
          </w:rPr>
          <w:t>more t</w:t>
        </w:r>
      </w:ins>
      <w:ins w:id="125" w:author="WPS_1569333532" w:date="2022-08-10T11:59:43Z">
        <w:r>
          <w:rPr>
            <w:rFonts w:hint="eastAsia" w:ascii="Times New Roman" w:hAnsi="Times New Roman" w:cs="Times New Roman"/>
            <w:sz w:val="24"/>
            <w:szCs w:val="24"/>
            <w:lang w:val="en-US" w:eastAsia="zh-CN"/>
          </w:rPr>
          <w:t>han</w:t>
        </w:r>
      </w:ins>
      <w:r>
        <w:rPr>
          <w:rFonts w:ascii="Times New Roman" w:hAnsi="Times New Roman" w:cs="Times New Roman"/>
          <w:sz w:val="24"/>
          <w:szCs w:val="24"/>
        </w:rPr>
        <w:t xml:space="preserve"> $25 billion in 2020. This was broken down to $14.49 billion for industrial robots, $12.52 billion for service robots, and $6.57 billion for specialized robots. (Chinese Institute of Electronics, 2021)</w:t>
      </w:r>
    </w:p>
    <w:p>
      <w:pPr>
        <w:spacing w:line="360" w:lineRule="auto"/>
        <w:rPr>
          <w:rFonts w:ascii="Times New Roman" w:hAnsi="Times New Roman" w:cs="Times New Roman"/>
          <w:sz w:val="24"/>
          <w:szCs w:val="24"/>
        </w:rPr>
      </w:pPr>
      <w:r>
        <w:rPr>
          <w:rFonts w:ascii="Times New Roman" w:hAnsi="Times New Roman" w:cs="Times New Roman"/>
          <w:sz w:val="24"/>
          <w:szCs w:val="24"/>
        </w:rPr>
        <w:t>As one of the largest robot markets in the world, China is developing rapidly under the multiple stimulation of Chinese policies, technology, and market demand（IFR, 2020).</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1.5 </w:t>
      </w:r>
      <w:r>
        <w:rPr>
          <w:rFonts w:ascii="Times New Roman" w:hAnsi="Times New Roman" w:cs="Times New Roman"/>
          <w:sz w:val="28"/>
          <w:szCs w:val="28"/>
        </w:rPr>
        <w:t xml:space="preserve">Capital analysis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Investing in robotics is becoming more rational, with investors favoring core technology manufacturers</w:t>
      </w:r>
      <w:r>
        <w:rPr>
          <w:rFonts w:hint="eastAsia" w:ascii="Times New Roman" w:hAnsi="Times New Roman" w:cs="Times New Roman"/>
          <w:b/>
          <w:bCs/>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number of projects in the robot industry is increasing. According to the Jingdata.com on July 26, 2019 there was a total of 1,589 robot-related projects (excluding UAVs) made up of 524 industrial robot projects, 465 service robots, 67 specialized robots, and other hardware and software providers such as robot parts, algorithms, and system integrator.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2019, as the capital market cooled down, investment in the robot industry became more rational. Investors are more inclined to be core technology manufacturers in the industrial chain, including core components, AI chips, and artificial intelligence interaction technology. Significant financing focuses on complete robot manufacture with explicit application or core technologies.  In 2019, a total of 98 enterprises in the robotics sector received financing of about 43.8 billion yuan, most were toward service robots as shown in Table 2. </w:t>
      </w:r>
    </w:p>
    <w:p>
      <w:pPr>
        <w:spacing w:line="360" w:lineRule="auto"/>
        <w:rPr>
          <w:rFonts w:ascii="Times New Roman" w:hAnsi="Times New Roman" w:cs="Times New Roman"/>
          <w:sz w:val="24"/>
          <w:szCs w:val="24"/>
        </w:rPr>
      </w:pPr>
    </w:p>
    <w:tbl>
      <w:tblPr>
        <w:tblStyle w:val="12"/>
        <w:tblW w:w="9289"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35"/>
        <w:gridCol w:w="1447"/>
        <w:gridCol w:w="2164"/>
        <w:gridCol w:w="1649"/>
        <w:gridCol w:w="2194"/>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41" w:hRule="atLeast"/>
        </w:trPr>
        <w:tc>
          <w:tcPr>
            <w:tcW w:w="1835"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等线" w:cs="Times New Roman"/>
                <w:b/>
                <w:bCs/>
                <w:sz w:val="24"/>
                <w:szCs w:val="24"/>
                <w:shd w:val="clear" w:color="auto" w:fill="D9D9D9"/>
              </w:rPr>
              <w:t>Firm</w:t>
            </w:r>
          </w:p>
        </w:tc>
        <w:tc>
          <w:tcPr>
            <w:tcW w:w="1447"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Financing rounds</w:t>
            </w:r>
          </w:p>
        </w:tc>
        <w:tc>
          <w:tcPr>
            <w:tcW w:w="2164"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Financing amount </w:t>
            </w:r>
          </w:p>
        </w:tc>
        <w:tc>
          <w:tcPr>
            <w:tcW w:w="1649"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等线" w:cs="Times New Roman"/>
                <w:b/>
                <w:bCs/>
                <w:sz w:val="24"/>
                <w:szCs w:val="24"/>
                <w:shd w:val="clear" w:color="auto" w:fill="D9D9D9"/>
              </w:rPr>
              <w:t>Financing time</w:t>
            </w:r>
          </w:p>
        </w:tc>
        <w:tc>
          <w:tcPr>
            <w:tcW w:w="2194"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等线" w:cs="Times New Roman"/>
                <w:b/>
                <w:bCs/>
                <w:sz w:val="24"/>
                <w:szCs w:val="24"/>
                <w:shd w:val="clear" w:color="auto" w:fill="D9D9D9"/>
              </w:rPr>
              <w:t>Area</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4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ROBOSEA</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B</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Tens of millions of RMB</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May 2019</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Underwater robot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8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Horizon Robotics</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B</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600 million </w:t>
            </w:r>
            <w:ins w:id="126" w:author="WPS_1569333532" w:date="2022-08-10T10:49:17Z">
              <w:r>
                <w:rPr>
                  <w:rFonts w:hint="eastAsia" w:ascii="Times New Roman" w:hAnsi="Times New Roman" w:eastAsia="微软雅黑" w:cs="Times New Roman"/>
                  <w:sz w:val="24"/>
                  <w:szCs w:val="24"/>
                  <w:lang w:val="en-US" w:eastAsia="zh-CN"/>
                </w:rPr>
                <w:t>U</w:t>
              </w:r>
            </w:ins>
            <w:ins w:id="127" w:author="WPS_1569333532" w:date="2022-08-10T10:49:20Z">
              <w:r>
                <w:rPr>
                  <w:rFonts w:hint="eastAsia" w:ascii="Times New Roman" w:hAnsi="Times New Roman" w:eastAsia="微软雅黑" w:cs="Times New Roman"/>
                  <w:sz w:val="24"/>
                  <w:szCs w:val="24"/>
                  <w:lang w:val="en-US" w:eastAsia="zh-CN"/>
                </w:rPr>
                <w:t>S</w:t>
              </w:r>
            </w:ins>
            <w:ins w:id="128" w:author="WPS_1569333532" w:date="2022-08-10T10:49:21Z">
              <w:r>
                <w:rPr>
                  <w:rFonts w:hint="eastAsia" w:ascii="Times New Roman" w:hAnsi="Times New Roman" w:eastAsia="微软雅黑" w:cs="Times New Roman"/>
                  <w:sz w:val="24"/>
                  <w:szCs w:val="24"/>
                  <w:lang w:val="en-US" w:eastAsia="zh-CN"/>
                </w:rPr>
                <w:t xml:space="preserve"> </w:t>
              </w:r>
            </w:ins>
            <w:r>
              <w:rPr>
                <w:rFonts w:ascii="Times New Roman" w:hAnsi="Times New Roman" w:eastAsia="微软雅黑" w:cs="Times New Roman"/>
                <w:sz w:val="24"/>
                <w:szCs w:val="24"/>
              </w:rPr>
              <w:t>dollars</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February 2019</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AI solution provider</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8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Geek+</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C</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Undisclosed </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July 2019</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Logistics robot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4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Elephant Robotics</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B</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Undisclosed </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December 2019</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Collaborative robot</w:t>
            </w:r>
          </w:p>
        </w:tc>
      </w:tr>
    </w:tbl>
    <w:p>
      <w:pPr>
        <w:spacing w:line="360" w:lineRule="auto"/>
        <w:ind w:firstLine="1680" w:firstLineChars="700"/>
        <w:rPr>
          <w:rFonts w:ascii="Times New Roman" w:hAnsi="Times New Roman" w:cs="Times New Roman"/>
          <w:sz w:val="24"/>
          <w:szCs w:val="24"/>
        </w:rPr>
      </w:pPr>
      <w:r>
        <w:rPr>
          <w:rFonts w:ascii="Times New Roman" w:hAnsi="Times New Roman" w:cs="Times New Roman"/>
          <w:sz w:val="24"/>
          <w:szCs w:val="24"/>
        </w:rPr>
        <w:t>Table 2: Large financing events in the field of service robots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 xml:space="preserve">Analysis of industry chain </w:t>
      </w: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2.1</w:t>
      </w:r>
      <w:r>
        <w:rPr>
          <w:rFonts w:ascii="Times New Roman" w:hAnsi="Times New Roman" w:cs="Times New Roman"/>
          <w:sz w:val="28"/>
          <w:szCs w:val="28"/>
        </w:rPr>
        <w:t xml:space="preserve"> Robot service ecosystem</w:t>
      </w:r>
    </w:p>
    <w:p>
      <w:pPr>
        <w:spacing w:line="360" w:lineRule="auto"/>
        <w:rPr>
          <w:rFonts w:ascii="Times New Roman" w:hAnsi="Times New Roman" w:cs="Times New Roman"/>
          <w:sz w:val="24"/>
          <w:szCs w:val="24"/>
        </w:rPr>
      </w:pPr>
      <w:r>
        <w:rPr>
          <w:rFonts w:ascii="Times New Roman" w:hAnsi="Times New Roman" w:cs="Times New Roman"/>
          <w:sz w:val="24"/>
          <w:szCs w:val="24"/>
        </w:rPr>
        <w:t>The service robot service ecosystem comprises of core hardware suppliers (chips, controllers, servo, and sensor), software or program integrator (SLAM, robot version, language interaction, and cloud platform), and robot manufacturers. Robots are typically sold in the market through the sales channel, including self-management and agencies as shown in Figure 1 below.</w:t>
      </w: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4515"/>
        <w:gridCol w:w="451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4515" w:type="dxa"/>
            <w:vAlign w:val="center"/>
          </w:tcPr>
          <w:p>
            <w:pPr>
              <w:spacing w:line="360" w:lineRule="auto"/>
            </w:pPr>
            <w:r>
              <w:drawing>
                <wp:inline distT="0" distB="0" distL="0" distR="0">
                  <wp:extent cx="1146175" cy="420370"/>
                  <wp:effectExtent l="0" t="0" r="12065" b="635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5"/>
                          <a:srcRect r="140" b="227"/>
                          <a:stretch>
                            <a:fillRect/>
                          </a:stretch>
                        </pic:blipFill>
                        <pic:spPr>
                          <a:xfrm>
                            <a:off x="0" y="0"/>
                            <a:ext cx="1146208" cy="420445"/>
                          </a:xfrm>
                          <a:prstGeom prst="rect">
                            <a:avLst/>
                          </a:prstGeom>
                        </pic:spPr>
                      </pic:pic>
                    </a:graphicData>
                  </a:graphic>
                </wp:inline>
              </w:drawing>
            </w:r>
            <w:r>
              <w:drawing>
                <wp:inline distT="0" distB="0" distL="0" distR="0">
                  <wp:extent cx="1309370" cy="347980"/>
                  <wp:effectExtent l="0" t="0" r="1270" b="254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6"/>
                          <a:srcRect/>
                          <a:stretch>
                            <a:fillRect/>
                          </a:stretch>
                        </pic:blipFill>
                        <pic:spPr>
                          <a:xfrm>
                            <a:off x="0" y="0"/>
                            <a:ext cx="1309437" cy="348479"/>
                          </a:xfrm>
                          <a:prstGeom prst="rect">
                            <a:avLst/>
                          </a:prstGeom>
                        </pic:spPr>
                      </pic:pic>
                    </a:graphicData>
                  </a:graphic>
                </wp:inline>
              </w:drawing>
            </w:r>
          </w:p>
        </w:tc>
        <w:tc>
          <w:tcPr>
            <w:tcW w:w="4515" w:type="dxa"/>
            <w:vAlign w:val="center"/>
          </w:tcPr>
          <w:p>
            <w:pPr>
              <w:spacing w:line="360" w:lineRule="auto"/>
            </w:pPr>
            <w:r>
              <w:drawing>
                <wp:inline distT="0" distB="0" distL="0" distR="0">
                  <wp:extent cx="1306195" cy="358775"/>
                  <wp:effectExtent l="0" t="0" r="4445" b="635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7"/>
                          <a:srcRect r="430" b="391"/>
                          <a:stretch>
                            <a:fillRect/>
                          </a:stretch>
                        </pic:blipFill>
                        <pic:spPr>
                          <a:xfrm>
                            <a:off x="0" y="0"/>
                            <a:ext cx="1306623" cy="359005"/>
                          </a:xfrm>
                          <a:prstGeom prst="rect">
                            <a:avLst/>
                          </a:prstGeom>
                        </pic:spPr>
                      </pic:pic>
                    </a:graphicData>
                  </a:graphic>
                </wp:inline>
              </w:drawing>
            </w:r>
            <w:r>
              <w:drawing>
                <wp:inline distT="0" distB="0" distL="0" distR="0">
                  <wp:extent cx="1208405" cy="300355"/>
                  <wp:effectExtent l="0" t="0" r="10795" b="4445"/>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8"/>
                          <a:srcRect r="-614" b="-3501"/>
                          <a:stretch>
                            <a:fillRect/>
                          </a:stretch>
                        </pic:blipFill>
                        <pic:spPr>
                          <a:xfrm>
                            <a:off x="0" y="0"/>
                            <a:ext cx="1208406" cy="300744"/>
                          </a:xfrm>
                          <a:prstGeom prst="rect">
                            <a:avLst/>
                          </a:prstGeom>
                        </pic:spPr>
                      </pic:pic>
                    </a:graphicData>
                  </a:graphic>
                </wp:inline>
              </w:drawing>
            </w:r>
          </w:p>
        </w:tc>
      </w:tr>
    </w:tbl>
    <w:p>
      <w:pPr>
        <w:spacing w:line="360" w:lineRule="auto"/>
        <w:jc w:val="center"/>
        <w:rPr>
          <w:rFonts w:ascii="微软雅黑" w:hAnsi="微软雅黑" w:eastAsia="微软雅黑" w:cs="微软雅黑"/>
        </w:rPr>
      </w:pPr>
      <w:r>
        <w:rPr>
          <w:rFonts w:ascii="微软雅黑" w:hAnsi="微软雅黑" w:eastAsia="微软雅黑" w:cs="微软雅黑"/>
          <w:b/>
        </w:rPr>
        <w:t xml:space="preserve">     Sales Channels</w:t>
      </w:r>
    </w:p>
    <w:p>
      <w:pPr>
        <w:spacing w:line="360" w:lineRule="auto"/>
        <w:jc w:val="center"/>
        <w:rPr>
          <w:rFonts w:ascii="微软雅黑" w:hAnsi="微软雅黑" w:eastAsia="微软雅黑" w:cs="微软雅黑"/>
          <w:b/>
        </w:rPr>
      </w:pPr>
      <w:r>
        <w:rPr>
          <w:rFonts w:ascii="微软雅黑" w:hAnsi="微软雅黑" w:eastAsia="微软雅黑" w:cs="微软雅黑"/>
          <w:b/>
        </w:rPr>
        <w:t>↑</w:t>
      </w: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904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9045" w:type="dxa"/>
            <w:vAlign w:val="center"/>
          </w:tcPr>
          <w:p>
            <w:pPr>
              <w:spacing w:line="360" w:lineRule="auto"/>
            </w:pPr>
            <w:r>
              <w:drawing>
                <wp:inline distT="0" distB="0" distL="0" distR="0">
                  <wp:extent cx="1514475" cy="267335"/>
                  <wp:effectExtent l="0" t="0" r="9525" b="6985"/>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9"/>
                          <a:srcRect b="-547"/>
                          <a:stretch>
                            <a:fillRect/>
                          </a:stretch>
                        </pic:blipFill>
                        <pic:spPr>
                          <a:xfrm>
                            <a:off x="0" y="0"/>
                            <a:ext cx="1514475" cy="267738"/>
                          </a:xfrm>
                          <a:prstGeom prst="rect">
                            <a:avLst/>
                          </a:prstGeom>
                        </pic:spPr>
                      </pic:pic>
                    </a:graphicData>
                  </a:graphic>
                </wp:inline>
              </w:drawing>
            </w:r>
            <w:r>
              <w:drawing>
                <wp:inline distT="0" distB="0" distL="0" distR="0">
                  <wp:extent cx="809625" cy="294005"/>
                  <wp:effectExtent l="0" t="0" r="13335" b="10795"/>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0"/>
                          <a:srcRect/>
                          <a:stretch>
                            <a:fillRect/>
                          </a:stretch>
                        </pic:blipFill>
                        <pic:spPr>
                          <a:xfrm>
                            <a:off x="0" y="0"/>
                            <a:ext cx="809625" cy="294409"/>
                          </a:xfrm>
                          <a:prstGeom prst="rect">
                            <a:avLst/>
                          </a:prstGeom>
                        </pic:spPr>
                      </pic:pic>
                    </a:graphicData>
                  </a:graphic>
                </wp:inline>
              </w:drawing>
            </w:r>
            <w:r>
              <w:drawing>
                <wp:inline distT="0" distB="0" distL="0" distR="0">
                  <wp:extent cx="1076325" cy="332740"/>
                  <wp:effectExtent l="0" t="0" r="5715" b="254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1"/>
                          <a:srcRect/>
                          <a:stretch>
                            <a:fillRect/>
                          </a:stretch>
                        </pic:blipFill>
                        <pic:spPr>
                          <a:xfrm>
                            <a:off x="0" y="0"/>
                            <a:ext cx="1076325" cy="333148"/>
                          </a:xfrm>
                          <a:prstGeom prst="rect">
                            <a:avLst/>
                          </a:prstGeom>
                        </pic:spPr>
                      </pic:pic>
                    </a:graphicData>
                  </a:graphic>
                </wp:inline>
              </w:drawing>
            </w:r>
            <w:r>
              <w:drawing>
                <wp:inline distT="0" distB="0" distL="0" distR="0">
                  <wp:extent cx="676275" cy="419100"/>
                  <wp:effectExtent l="0" t="0" r="9525" b="762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2"/>
                          <a:srcRect b="77"/>
                          <a:stretch>
                            <a:fillRect/>
                          </a:stretch>
                        </pic:blipFill>
                        <pic:spPr>
                          <a:xfrm>
                            <a:off x="0" y="0"/>
                            <a:ext cx="676275" cy="419141"/>
                          </a:xfrm>
                          <a:prstGeom prst="rect">
                            <a:avLst/>
                          </a:prstGeom>
                        </pic:spPr>
                      </pic:pic>
                    </a:graphicData>
                  </a:graphic>
                </wp:inline>
              </w:drawing>
            </w:r>
            <w:r>
              <w:drawing>
                <wp:inline distT="0" distB="0" distL="0" distR="0">
                  <wp:extent cx="714375" cy="442595"/>
                  <wp:effectExtent l="0" t="0" r="1905" b="14605"/>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3"/>
                          <a:srcRect b="850"/>
                          <a:stretch>
                            <a:fillRect/>
                          </a:stretch>
                        </pic:blipFill>
                        <pic:spPr>
                          <a:xfrm>
                            <a:off x="0" y="0"/>
                            <a:ext cx="714375" cy="442689"/>
                          </a:xfrm>
                          <a:prstGeom prst="rect">
                            <a:avLst/>
                          </a:prstGeom>
                        </pic:spPr>
                      </pic:pic>
                    </a:graphicData>
                  </a:graphic>
                </wp:inline>
              </w:drawing>
            </w:r>
          </w:p>
          <w:p>
            <w:pPr>
              <w:spacing w:line="360" w:lineRule="auto"/>
            </w:pPr>
            <w:r>
              <w:drawing>
                <wp:inline distT="0" distB="0" distL="0" distR="0">
                  <wp:extent cx="1024255" cy="292735"/>
                  <wp:effectExtent l="0" t="0" r="12065" b="12065"/>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4"/>
                          <a:srcRect r="173" b="607"/>
                          <a:stretch>
                            <a:fillRect/>
                          </a:stretch>
                        </pic:blipFill>
                        <pic:spPr>
                          <a:xfrm>
                            <a:off x="0" y="0"/>
                            <a:ext cx="1024785" cy="292755"/>
                          </a:xfrm>
                          <a:prstGeom prst="rect">
                            <a:avLst/>
                          </a:prstGeom>
                        </pic:spPr>
                      </pic:pic>
                    </a:graphicData>
                  </a:graphic>
                </wp:inline>
              </w:drawing>
            </w:r>
            <w:r>
              <w:drawing>
                <wp:inline distT="0" distB="0" distL="0" distR="0">
                  <wp:extent cx="1224280" cy="335915"/>
                  <wp:effectExtent l="0" t="0" r="10160" b="14605"/>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7"/>
                          <a:srcRect r="241" b="1446"/>
                          <a:stretch>
                            <a:fillRect/>
                          </a:stretch>
                        </pic:blipFill>
                        <pic:spPr>
                          <a:xfrm>
                            <a:off x="0" y="0"/>
                            <a:ext cx="1224839" cy="336522"/>
                          </a:xfrm>
                          <a:prstGeom prst="rect">
                            <a:avLst/>
                          </a:prstGeom>
                        </pic:spPr>
                      </pic:pic>
                    </a:graphicData>
                  </a:graphic>
                </wp:inline>
              </w:drawing>
            </w:r>
            <w:r>
              <w:drawing>
                <wp:inline distT="0" distB="0" distL="0" distR="0">
                  <wp:extent cx="942975" cy="369570"/>
                  <wp:effectExtent l="0" t="0" r="1905" b="1143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15"/>
                          <a:srcRect/>
                          <a:stretch>
                            <a:fillRect/>
                          </a:stretch>
                        </pic:blipFill>
                        <pic:spPr>
                          <a:xfrm>
                            <a:off x="0" y="0"/>
                            <a:ext cx="942975" cy="370028"/>
                          </a:xfrm>
                          <a:prstGeom prst="rect">
                            <a:avLst/>
                          </a:prstGeom>
                        </pic:spPr>
                      </pic:pic>
                    </a:graphicData>
                  </a:graphic>
                </wp:inline>
              </w:drawing>
            </w:r>
            <w:r>
              <w:drawing>
                <wp:inline distT="0" distB="0" distL="0" distR="0">
                  <wp:extent cx="853440" cy="320040"/>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a:blip r:embed="rId16"/>
                          <a:srcRect r="68" b="-159"/>
                          <a:stretch>
                            <a:fillRect/>
                          </a:stretch>
                        </pic:blipFill>
                        <pic:spPr>
                          <a:xfrm>
                            <a:off x="0" y="0"/>
                            <a:ext cx="853440" cy="320040"/>
                          </a:xfrm>
                          <a:prstGeom prst="rect">
                            <a:avLst/>
                          </a:prstGeom>
                        </pic:spPr>
                      </pic:pic>
                    </a:graphicData>
                  </a:graphic>
                </wp:inline>
              </w:drawing>
            </w:r>
            <w:r>
              <w:drawing>
                <wp:inline distT="0" distB="0" distL="0" distR="0">
                  <wp:extent cx="895350" cy="321945"/>
                  <wp:effectExtent l="0" t="0" r="3810" b="13335"/>
                  <wp:docPr id="41" name="picture"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a:blip r:embed="rId17"/>
                          <a:srcRect/>
                          <a:stretch>
                            <a:fillRect/>
                          </a:stretch>
                        </pic:blipFill>
                        <pic:spPr>
                          <a:xfrm>
                            <a:off x="0" y="0"/>
                            <a:ext cx="895350" cy="322548"/>
                          </a:xfrm>
                          <a:prstGeom prst="rect">
                            <a:avLst/>
                          </a:prstGeom>
                        </pic:spPr>
                      </pic:pic>
                    </a:graphicData>
                  </a:graphic>
                </wp:inline>
              </w:drawing>
            </w:r>
          </w:p>
        </w:tc>
      </w:tr>
    </w:tbl>
    <w:p>
      <w:pPr>
        <w:spacing w:line="360" w:lineRule="auto"/>
        <w:jc w:val="center"/>
        <w:rPr>
          <w:rFonts w:ascii="微软雅黑" w:hAnsi="微软雅黑" w:eastAsia="微软雅黑" w:cs="微软雅黑"/>
        </w:rPr>
      </w:pPr>
      <w:r>
        <w:rPr>
          <w:rFonts w:ascii="微软雅黑" w:hAnsi="微软雅黑" w:eastAsia="微软雅黑" w:cs="微软雅黑"/>
          <w:b/>
        </w:rPr>
        <w:t>Robot Manufacturers</w:t>
      </w:r>
      <w:r>
        <w:rPr>
          <w:rFonts w:ascii="微软雅黑" w:hAnsi="微软雅黑" w:eastAsia="微软雅黑" w:cs="微软雅黑"/>
        </w:rPr>
        <w:t xml:space="preserve">                               </w:t>
      </w:r>
    </w:p>
    <w:p>
      <w:pPr>
        <w:spacing w:line="360" w:lineRule="auto"/>
        <w:jc w:val="center"/>
      </w:pPr>
      <w:r>
        <w:rPr>
          <w:rFonts w:ascii="微软雅黑" w:hAnsi="微软雅黑" w:eastAsia="微软雅黑" w:cs="微软雅黑"/>
        </w:rPr>
        <w:t xml:space="preserve">  ↑                                                                                     </w:t>
      </w:r>
      <w:r>
        <w:rPr>
          <w:rFonts w:hint="eastAsia" w:ascii="微软雅黑" w:hAnsi="微软雅黑" w:eastAsia="微软雅黑" w:cs="微软雅黑"/>
        </w:rPr>
        <w:t xml:space="preserve">   </w:t>
      </w: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4353"/>
        <w:gridCol w:w="318"/>
        <w:gridCol w:w="4383"/>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701040" cy="331470"/>
                  <wp:effectExtent l="0" t="0" r="0" b="3810"/>
                  <wp:docPr id="44" name="picture"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a:blip r:embed="rId18"/>
                          <a:srcRect r="220" b="29"/>
                          <a:stretch>
                            <a:fillRect/>
                          </a:stretch>
                        </pic:blipFill>
                        <pic:spPr>
                          <a:xfrm>
                            <a:off x="0" y="0"/>
                            <a:ext cx="701040" cy="331894"/>
                          </a:xfrm>
                          <a:prstGeom prst="rect">
                            <a:avLst/>
                          </a:prstGeom>
                        </pic:spPr>
                      </pic:pic>
                    </a:graphicData>
                  </a:graphic>
                </wp:inline>
              </w:drawing>
            </w:r>
            <w:r>
              <w:drawing>
                <wp:inline distT="0" distB="0" distL="0" distR="0">
                  <wp:extent cx="452755" cy="351155"/>
                  <wp:effectExtent l="0" t="0" r="4445" b="14605"/>
                  <wp:docPr id="47" name="picture" descr="descript"/>
                  <wp:cNvGraphicFramePr/>
                  <a:graphic xmlns:a="http://schemas.openxmlformats.org/drawingml/2006/main">
                    <a:graphicData uri="http://schemas.openxmlformats.org/drawingml/2006/picture">
                      <pic:pic xmlns:pic="http://schemas.openxmlformats.org/drawingml/2006/picture">
                        <pic:nvPicPr>
                          <pic:cNvPr id="47" name="picture" descr="descript"/>
                          <pic:cNvPicPr/>
                        </pic:nvPicPr>
                        <pic:blipFill>
                          <a:blip r:embed="rId19"/>
                          <a:srcRect r="947" b="-19"/>
                          <a:stretch>
                            <a:fillRect/>
                          </a:stretch>
                        </pic:blipFill>
                        <pic:spPr>
                          <a:xfrm>
                            <a:off x="0" y="0"/>
                            <a:ext cx="453322" cy="351289"/>
                          </a:xfrm>
                          <a:prstGeom prst="rect">
                            <a:avLst/>
                          </a:prstGeom>
                        </pic:spPr>
                      </pic:pic>
                    </a:graphicData>
                  </a:graphic>
                </wp:inline>
              </w:drawing>
            </w:r>
            <w:r>
              <w:drawing>
                <wp:inline distT="0" distB="0" distL="0" distR="0">
                  <wp:extent cx="643255" cy="267970"/>
                  <wp:effectExtent l="0" t="0" r="12065" b="6350"/>
                  <wp:docPr id="50" name="picture" descr="descript"/>
                  <wp:cNvGraphicFramePr/>
                  <a:graphic xmlns:a="http://schemas.openxmlformats.org/drawingml/2006/main">
                    <a:graphicData uri="http://schemas.openxmlformats.org/drawingml/2006/picture">
                      <pic:pic xmlns:pic="http://schemas.openxmlformats.org/drawingml/2006/picture">
                        <pic:nvPicPr>
                          <pic:cNvPr id="50" name="picture" descr="descript"/>
                          <pic:cNvPicPr/>
                        </pic:nvPicPr>
                        <pic:blipFill>
                          <a:blip r:embed="rId20"/>
                          <a:srcRect r="501" b="-449"/>
                          <a:stretch>
                            <a:fillRect/>
                          </a:stretch>
                        </pic:blipFill>
                        <pic:spPr>
                          <a:xfrm>
                            <a:off x="0" y="0"/>
                            <a:ext cx="643885" cy="268138"/>
                          </a:xfrm>
                          <a:prstGeom prst="rect">
                            <a:avLst/>
                          </a:prstGeom>
                        </pic:spPr>
                      </pic:pic>
                    </a:graphicData>
                  </a:graphic>
                </wp:inline>
              </w:drawing>
            </w:r>
          </w:p>
        </w:tc>
        <w:tc>
          <w:tcPr>
            <w:tcW w:w="318" w:type="dxa"/>
            <w:vMerge w:val="restart"/>
            <w:vAlign w:val="center"/>
          </w:tcPr>
          <w:p>
            <w:pPr>
              <w:spacing w:line="360" w:lineRule="auto"/>
            </w:pPr>
          </w:p>
        </w:tc>
        <w:tc>
          <w:tcPr>
            <w:tcW w:w="4383" w:type="dxa"/>
            <w:vAlign w:val="center"/>
          </w:tcPr>
          <w:p>
            <w:pPr>
              <w:spacing w:line="360" w:lineRule="auto"/>
            </w:pPr>
            <w:r>
              <w:drawing>
                <wp:inline distT="0" distB="0" distL="0" distR="0">
                  <wp:extent cx="874395" cy="283845"/>
                  <wp:effectExtent l="0" t="0" r="9525" b="5715"/>
                  <wp:docPr id="53" name="picture" descr="descript"/>
                  <wp:cNvGraphicFramePr/>
                  <a:graphic xmlns:a="http://schemas.openxmlformats.org/drawingml/2006/main">
                    <a:graphicData uri="http://schemas.openxmlformats.org/drawingml/2006/picture">
                      <pic:pic xmlns:pic="http://schemas.openxmlformats.org/drawingml/2006/picture">
                        <pic:nvPicPr>
                          <pic:cNvPr id="53" name="picture" descr="descript"/>
                          <pic:cNvPicPr/>
                        </pic:nvPicPr>
                        <pic:blipFill>
                          <a:blip r:embed="rId21"/>
                          <a:srcRect r="72" b="-28"/>
                          <a:stretch>
                            <a:fillRect/>
                          </a:stretch>
                        </pic:blipFill>
                        <pic:spPr>
                          <a:xfrm>
                            <a:off x="0" y="0"/>
                            <a:ext cx="874395" cy="284384"/>
                          </a:xfrm>
                          <a:prstGeom prst="rect">
                            <a:avLst/>
                          </a:prstGeom>
                        </pic:spPr>
                      </pic:pic>
                    </a:graphicData>
                  </a:graphic>
                </wp:inline>
              </w:drawing>
            </w:r>
            <w:r>
              <w:drawing>
                <wp:inline distT="0" distB="0" distL="0" distR="0">
                  <wp:extent cx="797560" cy="303530"/>
                  <wp:effectExtent l="0" t="0" r="10160" b="1270"/>
                  <wp:docPr id="56" name="picture" descr="descript"/>
                  <wp:cNvGraphicFramePr/>
                  <a:graphic xmlns:a="http://schemas.openxmlformats.org/drawingml/2006/main">
                    <a:graphicData uri="http://schemas.openxmlformats.org/drawingml/2006/picture">
                      <pic:pic xmlns:pic="http://schemas.openxmlformats.org/drawingml/2006/picture">
                        <pic:nvPicPr>
                          <pic:cNvPr id="56" name="picture" descr="descript"/>
                          <pic:cNvPicPr/>
                        </pic:nvPicPr>
                        <pic:blipFill>
                          <a:blip r:embed="rId22"/>
                          <a:srcRect r="190" b="-623"/>
                          <a:stretch>
                            <a:fillRect/>
                          </a:stretch>
                        </pic:blipFill>
                        <pic:spPr>
                          <a:xfrm>
                            <a:off x="0" y="0"/>
                            <a:ext cx="798183" cy="303656"/>
                          </a:xfrm>
                          <a:prstGeom prst="rect">
                            <a:avLst/>
                          </a:prstGeom>
                        </pic:spPr>
                      </pic:pic>
                    </a:graphicData>
                  </a:graphic>
                </wp:inline>
              </w:drawing>
            </w:r>
            <w:r>
              <w:drawing>
                <wp:inline distT="0" distB="0" distL="0" distR="0">
                  <wp:extent cx="759460" cy="270510"/>
                  <wp:effectExtent l="0" t="0" r="2540" b="3810"/>
                  <wp:docPr id="59" name="picture" descr="descript"/>
                  <wp:cNvGraphicFramePr/>
                  <a:graphic xmlns:a="http://schemas.openxmlformats.org/drawingml/2006/main">
                    <a:graphicData uri="http://schemas.openxmlformats.org/drawingml/2006/picture">
                      <pic:pic xmlns:pic="http://schemas.openxmlformats.org/drawingml/2006/picture">
                        <pic:nvPicPr>
                          <pic:cNvPr id="59" name="picture" descr="descript"/>
                          <pic:cNvPicPr/>
                        </pic:nvPicPr>
                        <pic:blipFill>
                          <a:blip r:embed="rId23"/>
                          <a:srcRect r="188" b="1604"/>
                          <a:stretch>
                            <a:fillRect/>
                          </a:stretch>
                        </pic:blipFill>
                        <pic:spPr>
                          <a:xfrm>
                            <a:off x="0" y="0"/>
                            <a:ext cx="760070" cy="270576"/>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681990" cy="334010"/>
                  <wp:effectExtent l="0" t="0" r="3810" b="1270"/>
                  <wp:docPr id="62" name="picture" descr="descript"/>
                  <wp:cNvGraphicFramePr/>
                  <a:graphic xmlns:a="http://schemas.openxmlformats.org/drawingml/2006/main">
                    <a:graphicData uri="http://schemas.openxmlformats.org/drawingml/2006/picture">
                      <pic:pic xmlns:pic="http://schemas.openxmlformats.org/drawingml/2006/picture">
                        <pic:nvPicPr>
                          <pic:cNvPr id="62" name="picture" descr="descript"/>
                          <pic:cNvPicPr/>
                        </pic:nvPicPr>
                        <pic:blipFill>
                          <a:blip r:embed="rId24"/>
                          <a:srcRect r="197" b="-366"/>
                          <a:stretch>
                            <a:fillRect/>
                          </a:stretch>
                        </pic:blipFill>
                        <pic:spPr>
                          <a:xfrm>
                            <a:off x="0" y="0"/>
                            <a:ext cx="681990" cy="334473"/>
                          </a:xfrm>
                          <a:prstGeom prst="rect">
                            <a:avLst/>
                          </a:prstGeom>
                        </pic:spPr>
                      </pic:pic>
                    </a:graphicData>
                  </a:graphic>
                </wp:inline>
              </w:drawing>
            </w:r>
            <w:r>
              <w:drawing>
                <wp:inline distT="0" distB="0" distL="0" distR="0">
                  <wp:extent cx="1043940" cy="325120"/>
                  <wp:effectExtent l="0" t="0" r="7620" b="10160"/>
                  <wp:docPr id="65" name="picture" descr="descript"/>
                  <wp:cNvGraphicFramePr/>
                  <a:graphic xmlns:a="http://schemas.openxmlformats.org/drawingml/2006/main">
                    <a:graphicData uri="http://schemas.openxmlformats.org/drawingml/2006/picture">
                      <pic:pic xmlns:pic="http://schemas.openxmlformats.org/drawingml/2006/picture">
                        <pic:nvPicPr>
                          <pic:cNvPr id="65" name="picture" descr="descript"/>
                          <pic:cNvPicPr/>
                        </pic:nvPicPr>
                        <pic:blipFill>
                          <a:blip r:embed="rId25"/>
                          <a:srcRect r="197" b="-317"/>
                          <a:stretch>
                            <a:fillRect/>
                          </a:stretch>
                        </pic:blipFill>
                        <pic:spPr>
                          <a:xfrm>
                            <a:off x="0" y="0"/>
                            <a:ext cx="1043940" cy="325652"/>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19175" cy="269240"/>
                  <wp:effectExtent l="0" t="0" r="1905" b="5080"/>
                  <wp:docPr id="68" name="picture" descr="descript"/>
                  <wp:cNvGraphicFramePr/>
                  <a:graphic xmlns:a="http://schemas.openxmlformats.org/drawingml/2006/main">
                    <a:graphicData uri="http://schemas.openxmlformats.org/drawingml/2006/picture">
                      <pic:pic xmlns:pic="http://schemas.openxmlformats.org/drawingml/2006/picture">
                        <pic:nvPicPr>
                          <pic:cNvPr id="68" name="picture" descr="descript"/>
                          <pic:cNvPicPr/>
                        </pic:nvPicPr>
                        <pic:blipFill>
                          <a:blip r:embed="rId26"/>
                          <a:srcRect/>
                          <a:stretch>
                            <a:fillRect/>
                          </a:stretch>
                        </pic:blipFill>
                        <pic:spPr>
                          <a:xfrm>
                            <a:off x="0" y="0"/>
                            <a:ext cx="1019175" cy="269623"/>
                          </a:xfrm>
                          <a:prstGeom prst="rect">
                            <a:avLst/>
                          </a:prstGeom>
                        </pic:spPr>
                      </pic:pic>
                    </a:graphicData>
                  </a:graphic>
                </wp:inline>
              </w:drawing>
            </w:r>
            <w:r>
              <w:drawing>
                <wp:inline distT="0" distB="0" distL="0" distR="0">
                  <wp:extent cx="609600" cy="377825"/>
                  <wp:effectExtent l="0" t="0" r="0" b="3175"/>
                  <wp:docPr id="71" name="picture" descr="descript"/>
                  <wp:cNvGraphicFramePr/>
                  <a:graphic xmlns:a="http://schemas.openxmlformats.org/drawingml/2006/main">
                    <a:graphicData uri="http://schemas.openxmlformats.org/drawingml/2006/picture">
                      <pic:pic xmlns:pic="http://schemas.openxmlformats.org/drawingml/2006/picture">
                        <pic:nvPicPr>
                          <pic:cNvPr id="71" name="picture" descr="descript"/>
                          <pic:cNvPicPr/>
                        </pic:nvPicPr>
                        <pic:blipFill>
                          <a:blip r:embed="rId27"/>
                          <a:srcRect/>
                          <a:stretch>
                            <a:fillRect/>
                          </a:stretch>
                        </pic:blipFill>
                        <pic:spPr>
                          <a:xfrm>
                            <a:off x="0" y="0"/>
                            <a:ext cx="609600" cy="377851"/>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17" w:hRule="atLeast"/>
        </w:trPr>
        <w:tc>
          <w:tcPr>
            <w:tcW w:w="4353" w:type="dxa"/>
            <w:vAlign w:val="center"/>
          </w:tcPr>
          <w:p>
            <w:pPr>
              <w:spacing w:line="360" w:lineRule="auto"/>
            </w:pPr>
            <w:r>
              <w:drawing>
                <wp:inline distT="0" distB="0" distL="0" distR="0">
                  <wp:extent cx="843280" cy="267335"/>
                  <wp:effectExtent l="0" t="0" r="10160" b="6985"/>
                  <wp:docPr id="74" name="picture" descr="descript"/>
                  <wp:cNvGraphicFramePr/>
                  <a:graphic xmlns:a="http://schemas.openxmlformats.org/drawingml/2006/main">
                    <a:graphicData uri="http://schemas.openxmlformats.org/drawingml/2006/picture">
                      <pic:pic xmlns:pic="http://schemas.openxmlformats.org/drawingml/2006/picture">
                        <pic:nvPicPr>
                          <pic:cNvPr id="74" name="picture" descr="descript"/>
                          <pic:cNvPicPr/>
                        </pic:nvPicPr>
                        <pic:blipFill>
                          <a:blip r:embed="rId28"/>
                          <a:srcRect r="458" b="-268"/>
                          <a:stretch>
                            <a:fillRect/>
                          </a:stretch>
                        </pic:blipFill>
                        <pic:spPr>
                          <a:xfrm>
                            <a:off x="0" y="0"/>
                            <a:ext cx="843843" cy="267414"/>
                          </a:xfrm>
                          <a:prstGeom prst="rect">
                            <a:avLst/>
                          </a:prstGeom>
                        </pic:spPr>
                      </pic:pic>
                    </a:graphicData>
                  </a:graphic>
                </wp:inline>
              </w:drawing>
            </w:r>
            <w:r>
              <w:drawing>
                <wp:inline distT="0" distB="0" distL="0" distR="0">
                  <wp:extent cx="509905" cy="270510"/>
                  <wp:effectExtent l="0" t="0" r="8255" b="3810"/>
                  <wp:docPr id="77" name="picture" descr="descript"/>
                  <wp:cNvGraphicFramePr/>
                  <a:graphic xmlns:a="http://schemas.openxmlformats.org/drawingml/2006/main">
                    <a:graphicData uri="http://schemas.openxmlformats.org/drawingml/2006/picture">
                      <pic:pic xmlns:pic="http://schemas.openxmlformats.org/drawingml/2006/picture">
                        <pic:nvPicPr>
                          <pic:cNvPr id="77" name="picture" descr="descript"/>
                          <pic:cNvPicPr/>
                        </pic:nvPicPr>
                        <pic:blipFill>
                          <a:blip r:embed="rId29"/>
                          <a:srcRect r="692" b="1358"/>
                          <a:stretch>
                            <a:fillRect/>
                          </a:stretch>
                        </pic:blipFill>
                        <pic:spPr>
                          <a:xfrm>
                            <a:off x="0" y="0"/>
                            <a:ext cx="510529" cy="271038"/>
                          </a:xfrm>
                          <a:prstGeom prst="rect">
                            <a:avLst/>
                          </a:prstGeom>
                        </pic:spPr>
                      </pic:pic>
                    </a:graphicData>
                  </a:graphic>
                </wp:inline>
              </w:drawing>
            </w:r>
            <w:r>
              <w:drawing>
                <wp:inline distT="0" distB="0" distL="0" distR="0">
                  <wp:extent cx="977265" cy="267970"/>
                  <wp:effectExtent l="0" t="0" r="0" b="5715"/>
                  <wp:docPr id="80" name="picture" descr="descript"/>
                  <wp:cNvGraphicFramePr/>
                  <a:graphic xmlns:a="http://schemas.openxmlformats.org/drawingml/2006/main">
                    <a:graphicData uri="http://schemas.openxmlformats.org/drawingml/2006/picture">
                      <pic:pic xmlns:pic="http://schemas.openxmlformats.org/drawingml/2006/picture">
                        <pic:nvPicPr>
                          <pic:cNvPr id="80" name="picture" descr="descript"/>
                          <pic:cNvPicPr/>
                        </pic:nvPicPr>
                        <pic:blipFill>
                          <a:blip r:embed="rId7"/>
                          <a:srcRect r="197" b="603"/>
                          <a:stretch>
                            <a:fillRect/>
                          </a:stretch>
                        </pic:blipFill>
                        <pic:spPr>
                          <a:xfrm>
                            <a:off x="0" y="0"/>
                            <a:ext cx="977265" cy="268495"/>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07745" cy="266700"/>
                  <wp:effectExtent l="0" t="0" r="13335" b="7620"/>
                  <wp:docPr id="83" name="picture" descr="descript"/>
                  <wp:cNvGraphicFramePr/>
                  <a:graphic xmlns:a="http://schemas.openxmlformats.org/drawingml/2006/main">
                    <a:graphicData uri="http://schemas.openxmlformats.org/drawingml/2006/picture">
                      <pic:pic xmlns:pic="http://schemas.openxmlformats.org/drawingml/2006/picture">
                        <pic:nvPicPr>
                          <pic:cNvPr id="83" name="picture" descr="descript"/>
                          <pic:cNvPicPr/>
                        </pic:nvPicPr>
                        <pic:blipFill>
                          <a:blip r:embed="rId30"/>
                          <a:srcRect r="72" b="-479"/>
                          <a:stretch>
                            <a:fillRect/>
                          </a:stretch>
                        </pic:blipFill>
                        <pic:spPr>
                          <a:xfrm>
                            <a:off x="0" y="0"/>
                            <a:ext cx="1007745" cy="267045"/>
                          </a:xfrm>
                          <a:prstGeom prst="rect">
                            <a:avLst/>
                          </a:prstGeom>
                        </pic:spPr>
                      </pic:pic>
                    </a:graphicData>
                  </a:graphic>
                </wp:inline>
              </w:drawing>
            </w:r>
            <w:r>
              <w:drawing>
                <wp:inline distT="0" distB="0" distL="0" distR="0">
                  <wp:extent cx="655320" cy="340360"/>
                  <wp:effectExtent l="0" t="0" r="0" b="10160"/>
                  <wp:docPr id="86" name="picture" descr="descript"/>
                  <wp:cNvGraphicFramePr/>
                  <a:graphic xmlns:a="http://schemas.openxmlformats.org/drawingml/2006/main">
                    <a:graphicData uri="http://schemas.openxmlformats.org/drawingml/2006/picture">
                      <pic:pic xmlns:pic="http://schemas.openxmlformats.org/drawingml/2006/picture">
                        <pic:nvPicPr>
                          <pic:cNvPr id="86" name="picture" descr="descript"/>
                          <pic:cNvPicPr/>
                        </pic:nvPicPr>
                        <pic:blipFill>
                          <a:blip r:embed="rId31"/>
                          <a:srcRect r="72" b="156"/>
                          <a:stretch>
                            <a:fillRect/>
                          </a:stretch>
                        </pic:blipFill>
                        <pic:spPr>
                          <a:xfrm>
                            <a:off x="0" y="0"/>
                            <a:ext cx="655320" cy="340385"/>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695325" cy="328930"/>
                  <wp:effectExtent l="0" t="0" r="5715" b="6350"/>
                  <wp:docPr id="89" name="picture" descr="descript"/>
                  <wp:cNvGraphicFramePr/>
                  <a:graphic xmlns:a="http://schemas.openxmlformats.org/drawingml/2006/main">
                    <a:graphicData uri="http://schemas.openxmlformats.org/drawingml/2006/picture">
                      <pic:pic xmlns:pic="http://schemas.openxmlformats.org/drawingml/2006/picture">
                        <pic:nvPicPr>
                          <pic:cNvPr id="89" name="picture" descr="descript"/>
                          <pic:cNvPicPr/>
                        </pic:nvPicPr>
                        <pic:blipFill>
                          <a:blip r:embed="rId32"/>
                          <a:srcRect/>
                          <a:stretch>
                            <a:fillRect/>
                          </a:stretch>
                        </pic:blipFill>
                        <pic:spPr>
                          <a:xfrm>
                            <a:off x="0" y="0"/>
                            <a:ext cx="695325" cy="329538"/>
                          </a:xfrm>
                          <a:prstGeom prst="rect">
                            <a:avLst/>
                          </a:prstGeom>
                        </pic:spPr>
                      </pic:pic>
                    </a:graphicData>
                  </a:graphic>
                </wp:inline>
              </w:drawing>
            </w:r>
            <w:r>
              <w:drawing>
                <wp:inline distT="0" distB="0" distL="0" distR="0">
                  <wp:extent cx="1190625" cy="379730"/>
                  <wp:effectExtent l="0" t="0" r="13335" b="1270"/>
                  <wp:docPr id="92" name="picture" descr="descript"/>
                  <wp:cNvGraphicFramePr/>
                  <a:graphic xmlns:a="http://schemas.openxmlformats.org/drawingml/2006/main">
                    <a:graphicData uri="http://schemas.openxmlformats.org/drawingml/2006/picture">
                      <pic:pic xmlns:pic="http://schemas.openxmlformats.org/drawingml/2006/picture">
                        <pic:nvPicPr>
                          <pic:cNvPr id="92" name="picture" descr="descript"/>
                          <pic:cNvPicPr/>
                        </pic:nvPicPr>
                        <pic:blipFill>
                          <a:blip r:embed="rId33"/>
                          <a:srcRect/>
                          <a:stretch>
                            <a:fillRect/>
                          </a:stretch>
                        </pic:blipFill>
                        <pic:spPr>
                          <a:xfrm>
                            <a:off x="0" y="0"/>
                            <a:ext cx="1190625" cy="379888"/>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66800" cy="320040"/>
                  <wp:effectExtent l="0" t="0" r="0" b="0"/>
                  <wp:docPr id="95" name="picture" descr="descript"/>
                  <wp:cNvGraphicFramePr/>
                  <a:graphic xmlns:a="http://schemas.openxmlformats.org/drawingml/2006/main">
                    <a:graphicData uri="http://schemas.openxmlformats.org/drawingml/2006/picture">
                      <pic:pic xmlns:pic="http://schemas.openxmlformats.org/drawingml/2006/picture">
                        <pic:nvPicPr>
                          <pic:cNvPr id="95" name="picture" descr="descript"/>
                          <pic:cNvPicPr/>
                        </pic:nvPicPr>
                        <pic:blipFill>
                          <a:blip r:embed="rId34"/>
                          <a:srcRect/>
                          <a:stretch>
                            <a:fillRect/>
                          </a:stretch>
                        </pic:blipFill>
                        <pic:spPr>
                          <a:xfrm>
                            <a:off x="0" y="0"/>
                            <a:ext cx="1066800" cy="320040"/>
                          </a:xfrm>
                          <a:prstGeom prst="rect">
                            <a:avLst/>
                          </a:prstGeom>
                        </pic:spPr>
                      </pic:pic>
                    </a:graphicData>
                  </a:graphic>
                </wp:inline>
              </w:drawing>
            </w:r>
            <w:r>
              <w:drawing>
                <wp:inline distT="0" distB="0" distL="0" distR="0">
                  <wp:extent cx="752475" cy="340995"/>
                  <wp:effectExtent l="0" t="0" r="9525" b="9525"/>
                  <wp:docPr id="98" name="picture" descr="descript"/>
                  <wp:cNvGraphicFramePr/>
                  <a:graphic xmlns:a="http://schemas.openxmlformats.org/drawingml/2006/main">
                    <a:graphicData uri="http://schemas.openxmlformats.org/drawingml/2006/picture">
                      <pic:pic xmlns:pic="http://schemas.openxmlformats.org/drawingml/2006/picture">
                        <pic:nvPicPr>
                          <pic:cNvPr id="98" name="picture" descr="descript"/>
                          <pic:cNvPicPr/>
                        </pic:nvPicPr>
                        <pic:blipFill>
                          <a:blip r:embed="rId35"/>
                          <a:srcRect/>
                          <a:stretch>
                            <a:fillRect/>
                          </a:stretch>
                        </pic:blipFill>
                        <pic:spPr>
                          <a:xfrm>
                            <a:off x="0" y="0"/>
                            <a:ext cx="752475" cy="341329"/>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977265" cy="267970"/>
                  <wp:effectExtent l="0" t="0" r="13335" b="6350"/>
                  <wp:docPr id="101" name="picture" descr="descript"/>
                  <wp:cNvGraphicFramePr/>
                  <a:graphic xmlns:a="http://schemas.openxmlformats.org/drawingml/2006/main">
                    <a:graphicData uri="http://schemas.openxmlformats.org/drawingml/2006/picture">
                      <pic:pic xmlns:pic="http://schemas.openxmlformats.org/drawingml/2006/picture">
                        <pic:nvPicPr>
                          <pic:cNvPr id="101" name="picture" descr="descript"/>
                          <pic:cNvPicPr/>
                        </pic:nvPicPr>
                        <pic:blipFill>
                          <a:blip r:embed="rId36"/>
                          <a:srcRect r="144" b="-313"/>
                          <a:stretch>
                            <a:fillRect/>
                          </a:stretch>
                        </pic:blipFill>
                        <pic:spPr>
                          <a:xfrm>
                            <a:off x="0" y="0"/>
                            <a:ext cx="977265" cy="268387"/>
                          </a:xfrm>
                          <a:prstGeom prst="rect">
                            <a:avLst/>
                          </a:prstGeom>
                        </pic:spPr>
                      </pic:pic>
                    </a:graphicData>
                  </a:graphic>
                </wp:inline>
              </w:drawing>
            </w:r>
            <w:r>
              <w:drawing>
                <wp:inline distT="0" distB="0" distL="0" distR="0">
                  <wp:extent cx="1148715" cy="317500"/>
                  <wp:effectExtent l="0" t="0" r="9525" b="2540"/>
                  <wp:docPr id="104" name="picture" descr="descript"/>
                  <wp:cNvGraphicFramePr/>
                  <a:graphic xmlns:a="http://schemas.openxmlformats.org/drawingml/2006/main">
                    <a:graphicData uri="http://schemas.openxmlformats.org/drawingml/2006/picture">
                      <pic:pic xmlns:pic="http://schemas.openxmlformats.org/drawingml/2006/picture">
                        <pic:nvPicPr>
                          <pic:cNvPr id="104" name="picture" descr="descript"/>
                          <pic:cNvPicPr/>
                        </pic:nvPicPr>
                        <pic:blipFill>
                          <a:blip r:embed="rId37"/>
                          <a:srcRect r="144" b="227"/>
                          <a:stretch>
                            <a:fillRect/>
                          </a:stretch>
                        </pic:blipFill>
                        <pic:spPr>
                          <a:xfrm>
                            <a:off x="0" y="0"/>
                            <a:ext cx="1148715" cy="317904"/>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17270" cy="335280"/>
                  <wp:effectExtent l="0" t="0" r="3810" b="0"/>
                  <wp:docPr id="107" name="picture" descr="descript"/>
                  <wp:cNvGraphicFramePr/>
                  <a:graphic xmlns:a="http://schemas.openxmlformats.org/drawingml/2006/main">
                    <a:graphicData uri="http://schemas.openxmlformats.org/drawingml/2006/picture">
                      <pic:pic xmlns:pic="http://schemas.openxmlformats.org/drawingml/2006/picture">
                        <pic:nvPicPr>
                          <pic:cNvPr id="107" name="picture" descr="descript"/>
                          <pic:cNvPicPr/>
                        </pic:nvPicPr>
                        <pic:blipFill>
                          <a:blip r:embed="rId38"/>
                          <a:srcRect r="72" b="-385"/>
                          <a:stretch>
                            <a:fillRect/>
                          </a:stretch>
                        </pic:blipFill>
                        <pic:spPr>
                          <a:xfrm>
                            <a:off x="0" y="0"/>
                            <a:ext cx="1017270" cy="335721"/>
                          </a:xfrm>
                          <a:prstGeom prst="rect">
                            <a:avLst/>
                          </a:prstGeom>
                        </pic:spPr>
                      </pic:pic>
                    </a:graphicData>
                  </a:graphic>
                </wp:inline>
              </w:drawing>
            </w:r>
            <w:r>
              <w:drawing>
                <wp:inline distT="0" distB="0" distL="0" distR="0">
                  <wp:extent cx="581025" cy="335915"/>
                  <wp:effectExtent l="0" t="0" r="13335" b="14605"/>
                  <wp:docPr id="110" name="picture" descr="descript"/>
                  <wp:cNvGraphicFramePr/>
                  <a:graphic xmlns:a="http://schemas.openxmlformats.org/drawingml/2006/main">
                    <a:graphicData uri="http://schemas.openxmlformats.org/drawingml/2006/picture">
                      <pic:pic xmlns:pic="http://schemas.openxmlformats.org/drawingml/2006/picture">
                        <pic:nvPicPr>
                          <pic:cNvPr id="110" name="picture" descr="descript"/>
                          <pic:cNvPicPr/>
                        </pic:nvPicPr>
                        <pic:blipFill>
                          <a:blip r:embed="rId39"/>
                          <a:srcRect b="293"/>
                          <a:stretch>
                            <a:fillRect/>
                          </a:stretch>
                        </pic:blipFill>
                        <pic:spPr>
                          <a:xfrm>
                            <a:off x="0" y="0"/>
                            <a:ext cx="581025" cy="336152"/>
                          </a:xfrm>
                          <a:prstGeom prst="rect">
                            <a:avLst/>
                          </a:prstGeom>
                        </pic:spPr>
                      </pic:pic>
                    </a:graphicData>
                  </a:graphic>
                </wp:inline>
              </w:drawing>
            </w:r>
            <w:r>
              <w:drawing>
                <wp:inline distT="0" distB="0" distL="0" distR="0">
                  <wp:extent cx="559435" cy="366395"/>
                  <wp:effectExtent l="0" t="0" r="4445" b="14605"/>
                  <wp:docPr id="113" name="picture" descr="descript"/>
                  <wp:cNvGraphicFramePr/>
                  <a:graphic xmlns:a="http://schemas.openxmlformats.org/drawingml/2006/main">
                    <a:graphicData uri="http://schemas.openxmlformats.org/drawingml/2006/picture">
                      <pic:pic xmlns:pic="http://schemas.openxmlformats.org/drawingml/2006/picture">
                        <pic:nvPicPr>
                          <pic:cNvPr id="113" name="picture" descr="descript"/>
                          <pic:cNvPicPr/>
                        </pic:nvPicPr>
                        <pic:blipFill>
                          <a:blip r:embed="rId40"/>
                          <a:srcRect r="508" b="-77"/>
                          <a:stretch>
                            <a:fillRect/>
                          </a:stretch>
                        </pic:blipFill>
                        <pic:spPr>
                          <a:xfrm>
                            <a:off x="0" y="0"/>
                            <a:ext cx="559895" cy="366726"/>
                          </a:xfrm>
                          <a:prstGeom prst="rect">
                            <a:avLst/>
                          </a:prstGeom>
                        </pic:spPr>
                      </pic:pic>
                    </a:graphicData>
                  </a:graphic>
                </wp:inline>
              </w:drawing>
            </w:r>
          </w:p>
        </w:tc>
      </w:tr>
    </w:tbl>
    <w:p>
      <w:pPr>
        <w:spacing w:line="360" w:lineRule="auto"/>
        <w:ind w:firstLine="220" w:firstLineChars="100"/>
        <w:rPr>
          <w:rFonts w:ascii="微软雅黑" w:hAnsi="微软雅黑" w:eastAsia="微软雅黑" w:cs="微软雅黑"/>
        </w:rPr>
      </w:pPr>
      <w:r>
        <w:rPr>
          <w:rFonts w:ascii="微软雅黑" w:hAnsi="微软雅黑" w:eastAsia="微软雅黑" w:cs="微软雅黑"/>
          <w:b/>
        </w:rPr>
        <w:t>Core</w:t>
      </w:r>
      <w:r>
        <w:rPr>
          <w:rFonts w:hint="eastAsia" w:ascii="微软雅黑" w:hAnsi="微软雅黑" w:eastAsia="微软雅黑" w:cs="微软雅黑"/>
          <w:b/>
        </w:rPr>
        <w:t xml:space="preserve"> </w:t>
      </w:r>
      <w:r>
        <w:rPr>
          <w:rFonts w:ascii="微软雅黑" w:hAnsi="微软雅黑" w:eastAsia="微软雅黑" w:cs="微软雅黑"/>
          <w:b/>
        </w:rPr>
        <w:t>Hardware                            Software/Program</w:t>
      </w:r>
      <w:r>
        <w:rPr>
          <w:rFonts w:hint="eastAsia" w:ascii="微软雅黑" w:hAnsi="微软雅黑" w:eastAsia="微软雅黑" w:cs="微软雅黑"/>
          <w:b/>
        </w:rPr>
        <w:t xml:space="preserve"> </w:t>
      </w:r>
      <w:r>
        <w:rPr>
          <w:rFonts w:ascii="微软雅黑" w:hAnsi="微软雅黑" w:eastAsia="微软雅黑" w:cs="微软雅黑"/>
          <w:b/>
        </w:rPr>
        <w:t>Integrator</w:t>
      </w:r>
    </w:p>
    <w:p>
      <w:pPr>
        <w:spacing w:line="360" w:lineRule="auto"/>
        <w:ind w:firstLine="1680" w:firstLineChars="700"/>
        <w:rPr>
          <w:rFonts w:ascii="Times New Roman" w:hAnsi="Times New Roman" w:cs="Times New Roman"/>
          <w:sz w:val="24"/>
          <w:szCs w:val="24"/>
        </w:rPr>
      </w:pPr>
      <w:r>
        <w:rPr>
          <w:rFonts w:ascii="Times New Roman" w:hAnsi="Times New Roman" w:cs="Times New Roman"/>
          <w:sz w:val="24"/>
          <w:szCs w:val="24"/>
        </w:rPr>
        <w:t>Figure 1: Robot ecosystem</w:t>
      </w:r>
    </w:p>
    <w:p>
      <w:pPr>
        <w:spacing w:line="360" w:lineRule="auto"/>
        <w:rPr>
          <w:rFonts w:ascii="Times New Roman" w:hAnsi="Times New Roman" w:cs="Times New Roman"/>
          <w:b/>
          <w:bCs/>
          <w:sz w:val="28"/>
          <w:szCs w:val="28"/>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2.2</w:t>
      </w:r>
      <w:r>
        <w:rPr>
          <w:rFonts w:ascii="Times New Roman" w:hAnsi="Times New Roman" w:cs="Times New Roman"/>
          <w:sz w:val="28"/>
          <w:szCs w:val="28"/>
        </w:rPr>
        <w:t xml:space="preserve"> Industry chain analysis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The industrial chain of service robots is complex, technology is the core, and the applications are diverse</w:t>
      </w:r>
      <w:r>
        <w:rPr>
          <w:rFonts w:hint="eastAsia" w:ascii="Times New Roman" w:hAnsi="Times New Roman" w:cs="Times New Roman"/>
          <w:b/>
          <w:bCs/>
          <w:sz w:val="24"/>
          <w:szCs w:val="24"/>
        </w:rPr>
        <w:t>.</w:t>
      </w:r>
      <w:r>
        <w:rPr>
          <w:rFonts w:ascii="Times New Roman" w:hAnsi="Times New Roman" w:cs="Times New Roman"/>
          <w:b/>
          <w:bCs/>
          <w:sz w:val="24"/>
          <w:szCs w:val="24"/>
        </w:rPr>
        <w:t>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Overall, the supply chain of China's service robot industry is relatively mature. Driven by the demand for the commercialization of technologies, more and more enterprises have joined the service robot industry and become important technology and solution providers (Karabegović, 2017). With the development of industry refinement, the division of labor becomes increasingly sophisticated, and the supply chain becomes more complex (Cheng, 2019).</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core hardware of a service robot includes a servo motor, chip, controller, reducer, all kinds of sensors, and other parts responsible for motion control, basic computing, environmental perception, battery, power supply, memory, and other standard parts. ABB, NVIDIA, Elephant Robotics, and Panasonic are the leading hardware suppliers in robotics.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Software or program solution integrator provide software, algorithms, and technology solutions for the service robotics industry, such as SLAM and robot vision, language interaction technology, robot operating systems and software applications, and cloud services. Software or solution provider is the main link to develop and further improve the function of service robots, which involves the perception of the external environment, human-robot interaction, decision-making, and practical problem-solving.</w:t>
      </w:r>
    </w:p>
    <w:p>
      <w:pPr>
        <w:spacing w:line="360" w:lineRule="auto"/>
        <w:rPr>
          <w:rFonts w:ascii="Times New Roman" w:hAnsi="Times New Roman" w:cs="Times New Roman"/>
          <w:sz w:val="24"/>
          <w:szCs w:val="24"/>
        </w:rPr>
      </w:pPr>
      <w:r>
        <w:rPr>
          <w:rFonts w:ascii="Times New Roman" w:hAnsi="Times New Roman" w:cs="Times New Roman"/>
          <w:sz w:val="24"/>
          <w:szCs w:val="24"/>
        </w:rPr>
        <w:t> </w:t>
      </w:r>
    </w:p>
    <w:p>
      <w:pPr>
        <w:spacing w:line="360" w:lineRule="auto"/>
        <w:rPr>
          <w:rFonts w:ascii="Times New Roman" w:hAnsi="Times New Roman" w:cs="Times New Roman"/>
          <w:sz w:val="24"/>
          <w:szCs w:val="24"/>
        </w:rPr>
      </w:pPr>
      <w:r>
        <w:rPr>
          <w:rFonts w:ascii="Times New Roman" w:hAnsi="Times New Roman" w:cs="Times New Roman"/>
          <w:sz w:val="24"/>
          <w:szCs w:val="24"/>
        </w:rPr>
        <w:t>Robot manufacturers mainly consist of SoftBank, Elephant Robotics, Baidu, and Google. At present, robot manufacturers are the leading force in promoting the commercialization of service robots and explore their value-in-use in diversified applications to support human life. </w:t>
      </w:r>
    </w:p>
    <w:p>
      <w:pPr>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6"/>
          <w:szCs w:val="26"/>
        </w:rPr>
      </w:pPr>
      <w:r>
        <w:rPr>
          <w:rFonts w:hint="eastAsia" w:ascii="Times New Roman" w:hAnsi="Times New Roman" w:cs="Times New Roman"/>
          <w:sz w:val="26"/>
          <w:szCs w:val="26"/>
        </w:rPr>
        <w:t xml:space="preserve">2.2.1 </w:t>
      </w:r>
      <w:r>
        <w:rPr>
          <w:rFonts w:ascii="Times New Roman" w:hAnsi="Times New Roman" w:cs="Times New Roman"/>
          <w:sz w:val="26"/>
          <w:szCs w:val="26"/>
        </w:rPr>
        <w:t>Core hardware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China's independent research and development capacity of servo is improving, and Chinese brands are rising.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Servo, also known as servo motor, is an electromechanical integrated component and the core component of robot motion control, including an integrated motor, controller, sensor, reducer, and other units. According to the actual environment control instructions of the robot, the servo drives the motor and reducer through the controller, enlarges, changes, and adjusts the torque and speed to flexibly control the robot's moving direction, motion state and position accuracy. Servo is generally likened to the joint "muscle" of a robot, which drives and controls the joint movement of the robot. The more joints there are, the better the movement performance of the robot. The more Servo is used, the higher the torque requirement.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the past, foreign enterprises occupied the main control in the Servo field contributing to the bottleneck in the development of China's robot industry. Presently, the penetration rate of Chinese brands in China's Servo market is only 20%, and most of the market share is occupied by foreign brands. Among them, Siemens and Bosch Rexroth are the major players. Panasonic, Yaskawa and Mitsubishi, and other Japanese brands occupy a vital position in the small and medium-sized Servo market. Among Chinese brands, Huichuan and Eston are the leaders, with a combined market share of about 6%.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With Chinese brand-independent research and development of technological breakthroughs, this foreign dominance of the Servo market is eroding. First, "Manufacturing in China 2025" strategy has provided policy support and financial subsidies to develop the Servo system. Second, the explosive development of the industrial and service robot industries has expanded the downstream application and thus demand for Servo. Compared with foreign brands, Chinese Servo products have an obvious price advantage. Chinese brands have an average 15% price advantage compared with Japanese brands and 30% compared with European and American brands. Their economy and universality of application can be explored. Finally, the technology gap between Chinese and foreign brands is gradually narrowing. Presently, Chinese brands have been able to meet the needs of 70%-80% of everyday usage, and Chinese product brands are furthering their research and development efforts to seek technological breakthroughs.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technological breakthroughs not only enable the relevant enterprises to obtain a first-mover advantage in the competition of the robot industry but also further accelerates the process of the market application of Chinese service robots (Zheng, 2016).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Chips are used for basic computing and command control of robots, and are in the early stages of development</w:t>
      </w:r>
      <w:r>
        <w:rPr>
          <w:rFonts w:hint="eastAsia" w:ascii="Times New Roman" w:hAnsi="Times New Roman" w:cs="Times New Roman"/>
          <w:b/>
          <w:bCs/>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Chips are the other main hardware of the service robot, responsible for data calculation and command delivery. From the scope of application, the visible machine chip on the market can be divided into the universal chip and the dedicated chip. The universal chip can be used in computers, robots, intelligent devices, and other fields, such as CPU, GPU, and FPGA. Dedicated chips are chips designed for AI computing, also known as AI chips, such as Cambrian 1(Cho, 2020).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universal chip is complex for deep neural network computation of service robots because of its low efficiency and high power consumption, but its portability and flexibility are good. The special chip has high efficiency and low power consumption, but its portability and flexibility are poor.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Regarding the function, the AI chip is mainly used to support training and reasoning. Training uses a large amount of data to train the algorithm so that it has a specific function. Reasoning is the use of trained models under the conditions of new data through calculations derived from various conclusions. Training and reasoning are relatively separate processes in most AI systems and require different chips (Cho, 2020).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amount of data processed by the training is large, and the situation is complex, which requires high computability and precision of the chip. Currently, the training is mainly concentrated on the cloud server. In addition, the training process may involve a variety of complex applications, so certain general functions are required to support it. Comparatively, reasoning has low requirements on computing performance, precision, and generality, and needs to complete tasks in specific applications, generally at terminals. Hence, it pays more attention to the optimization of the user experience.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Regarding technical framework, AI chips are divided into application-specific integrated circuits (ASICs), field-programmable gate arrays (FPGAs), central processing units (CPUs), and brain-like chips. Table 3 shows the related information of these three AI chips. In artificial intelligence applications, deep learning algorithms have three requirements for chip performance: high-speed communication of massive data, dedicated computing capability, and unstructured data processing. With their advantages, AI chips such as GPU, FPGA, and ASIC have excellent performance in the cloud or edge end and are widely applied. From the perspective of technology trends, GPU will still be the dominant AI chip in the short term, while GPU, FPGA, and ASIC will show a parallel trend in the long term. Brain-like chip is the final development mode of artificial intelligence, but it is still far from industrialization. In terms of the market trend, the global demand for AI chips will maintain rapid growth, and the market growth rate is expected to be close to 50% in the next five years. Although there is a big gap in chip technology in China, the demand for AI chips will likely grow more rapidly as AI applications are quickly implemented.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global AI industry is growing rapidly, and the demand for AI chips is increasing. According to the latest statistics from Gartner, the global AI chip market reached $4.27 billion in 2018 and is expected to reach $32.3 billion by 2023 (Zheng, 2016). </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11"/>
        <w:gridCol w:w="1811"/>
        <w:gridCol w:w="1811"/>
        <w:gridCol w:w="1811"/>
        <w:gridCol w:w="181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b/>
                <w:bCs/>
              </w:rPr>
            </w:pPr>
            <w:r>
              <w:rPr>
                <w:b/>
                <w:bCs/>
              </w:rPr>
              <w:t>Types</w:t>
            </w:r>
          </w:p>
        </w:tc>
        <w:tc>
          <w:tcPr>
            <w:tcW w:w="1811" w:type="dxa"/>
            <w:vAlign w:val="center"/>
          </w:tcPr>
          <w:p>
            <w:pPr>
              <w:spacing w:line="360" w:lineRule="auto"/>
              <w:rPr>
                <w:b/>
                <w:bCs/>
              </w:rPr>
            </w:pPr>
            <w:r>
              <w:rPr>
                <w:b/>
                <w:bCs/>
              </w:rPr>
              <w:t>GPU</w:t>
            </w:r>
          </w:p>
        </w:tc>
        <w:tc>
          <w:tcPr>
            <w:tcW w:w="1811" w:type="dxa"/>
            <w:vAlign w:val="center"/>
          </w:tcPr>
          <w:p>
            <w:pPr>
              <w:spacing w:line="360" w:lineRule="auto"/>
              <w:rPr>
                <w:b/>
                <w:bCs/>
              </w:rPr>
            </w:pPr>
            <w:r>
              <w:rPr>
                <w:b/>
                <w:bCs/>
              </w:rPr>
              <w:t>FPGA</w:t>
            </w:r>
          </w:p>
        </w:tc>
        <w:tc>
          <w:tcPr>
            <w:tcW w:w="1811" w:type="dxa"/>
            <w:vAlign w:val="center"/>
          </w:tcPr>
          <w:p>
            <w:pPr>
              <w:spacing w:line="360" w:lineRule="auto"/>
              <w:rPr>
                <w:b/>
                <w:bCs/>
              </w:rPr>
            </w:pPr>
            <w:r>
              <w:rPr>
                <w:b/>
                <w:bCs/>
              </w:rPr>
              <w:t>ASIC</w:t>
            </w:r>
          </w:p>
        </w:tc>
        <w:tc>
          <w:tcPr>
            <w:tcW w:w="1811" w:type="dxa"/>
            <w:vAlign w:val="center"/>
          </w:tcPr>
          <w:p>
            <w:pPr>
              <w:spacing w:line="360" w:lineRule="auto"/>
              <w:rPr>
                <w:b/>
                <w:bCs/>
              </w:rPr>
            </w:pPr>
            <w:r>
              <w:rPr>
                <w:b/>
                <w:bCs/>
              </w:rPr>
              <w:t>Brain-like chip</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Single instruction, multi-data processing, the use of many computing units and ultra-long pipeline, mainly used in the image field of computing acceleration </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Suitable for multi-instruction, singular data flow analysis</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Specialized AI chips that are customized for specific functions</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Simulate human brain function to perceive, act and think</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Characteristics</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versatile, high computing performance, high power consumption</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Programmable, power consumption and versatility are ordinary</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Customizable, stable performance, average power consumption</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Low power consumption, fast response speed, in the early stage</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Examples</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AMD, Intel, NVIDIA</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Shenjian Tech</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BITMAIN, Google, Horizon</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IBM, Westwell</w:t>
            </w:r>
          </w:p>
        </w:tc>
      </w:tr>
    </w:tbl>
    <w:p>
      <w:pPr>
        <w:spacing w:line="360" w:lineRule="auto"/>
        <w:ind w:firstLine="2640" w:firstLineChars="1100"/>
        <w:rPr>
          <w:rFonts w:ascii="Times New Roman" w:hAnsi="Times New Roman" w:cs="Times New Roman"/>
          <w:sz w:val="24"/>
          <w:szCs w:val="24"/>
        </w:rPr>
      </w:pPr>
      <w:r>
        <w:rPr>
          <w:rFonts w:ascii="Times New Roman" w:hAnsi="Times New Roman" w:cs="Times New Roman"/>
          <w:sz w:val="24"/>
          <w:szCs w:val="24"/>
        </w:rPr>
        <w:t>Table 3: Chips information</w:t>
      </w:r>
    </w:p>
    <w:p>
      <w:pPr>
        <w:spacing w:line="360" w:lineRule="auto"/>
        <w:ind w:firstLine="2640" w:firstLineChars="1100"/>
        <w:rPr>
          <w:rFonts w:ascii="Times New Roman" w:hAnsi="Times New Roman" w:cs="Times New Roman"/>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Chips from giant companies provide basic support for robots and other intelligent manufacturing industries</w:t>
      </w:r>
      <w:r>
        <w:rPr>
          <w:rFonts w:hint="eastAsia" w:ascii="Times New Roman" w:hAnsi="Times New Roman" w:cs="Times New Roman"/>
          <w:b/>
          <w:bCs/>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recent years, Chinese and foreign technology companies have competed in the chip field layout, including traditional chip manufacturers, Internet giants, and intelligent manufacturers. Regarding overall competition, Europe, America, South Korea, and Japan continue to lead the market and monopolize the middle and high-end cloud chips. Chinese enterprises have made progress but mainly focus on the periphery, and the cloud gap is noticeable. However, most Chinese chip research and development is still in the early stage and has taken an important first step, which lays a good foundation for the development of the robot industry. Table 4 shows the product news and launch dates of several chips and firms.</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3015"/>
        <w:gridCol w:w="3015"/>
        <w:gridCol w:w="345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Types</w:t>
            </w:r>
          </w:p>
        </w:tc>
        <w:tc>
          <w:tcPr>
            <w:tcW w:w="3015" w:type="dxa"/>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Firm</w:t>
            </w:r>
          </w:p>
        </w:tc>
        <w:tc>
          <w:tcPr>
            <w:tcW w:w="3450" w:type="dxa"/>
            <w:vAlign w:val="center"/>
          </w:tcPr>
          <w:p>
            <w:pPr>
              <w:spacing w:line="360" w:lineRule="auto"/>
              <w:rPr>
                <w:rFonts w:ascii="Times New Roman" w:hAnsi="Times New Roman" w:cs="Times New Roman"/>
                <w:b/>
                <w:bCs/>
                <w:sz w:val="24"/>
                <w:szCs w:val="24"/>
              </w:rPr>
            </w:pPr>
            <w:r>
              <w:rPr>
                <w:rFonts w:ascii="Times New Roman" w:hAnsi="Times New Roman" w:eastAsia="微软雅黑" w:cs="Times New Roman"/>
                <w:b/>
                <w:bCs/>
                <w:sz w:val="24"/>
                <w:szCs w:val="24"/>
              </w:rPr>
              <w:t>Products News</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Traditional chip manufacturers</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Intel</w:t>
            </w:r>
          </w:p>
        </w:tc>
        <w:tc>
          <w:tcPr>
            <w:tcW w:w="3450" w:type="dxa"/>
            <w:vAlign w:val="center"/>
          </w:tcPr>
          <w:p>
            <w:pPr>
              <w:spacing w:line="360" w:lineRule="auto"/>
              <w:rPr>
                <w:rFonts w:ascii="Times New Roman" w:hAnsi="Times New Roman" w:eastAsia="微软雅黑" w:cs="Times New Roman"/>
                <w:sz w:val="24"/>
                <w:szCs w:val="24"/>
              </w:rPr>
            </w:pPr>
            <w:r>
              <w:rPr>
                <w:rFonts w:ascii="Times New Roman" w:hAnsi="Times New Roman" w:cs="Times New Roman"/>
                <w:sz w:val="24"/>
                <w:szCs w:val="24"/>
              </w:rPr>
              <w:t xml:space="preserve">August 2017: Launched </w:t>
            </w:r>
            <w:r>
              <w:rPr>
                <w:rFonts w:ascii="Times New Roman" w:hAnsi="Times New Roman" w:eastAsia="微软雅黑" w:cs="Times New Roman"/>
                <w:sz w:val="24"/>
                <w:szCs w:val="24"/>
              </w:rPr>
              <w:t>Movidius aMyriad X VPU</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September 2017: Launched </w:t>
            </w:r>
            <w:r>
              <w:rPr>
                <w:rFonts w:ascii="Times New Roman" w:hAnsi="Times New Roman" w:eastAsia="微软雅黑" w:cs="Times New Roman"/>
                <w:sz w:val="24"/>
                <w:szCs w:val="24"/>
              </w:rPr>
              <w:t>autonomic neuron chip</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NVIDIA</w:t>
            </w:r>
          </w:p>
        </w:tc>
        <w:tc>
          <w:tcPr>
            <w:tcW w:w="3450" w:type="dxa"/>
            <w:vAlign w:val="center"/>
          </w:tcPr>
          <w:p>
            <w:pPr>
              <w:spacing w:line="360" w:lineRule="auto"/>
              <w:rPr>
                <w:rFonts w:ascii="Times New Roman" w:hAnsi="Times New Roman" w:eastAsia="微软雅黑" w:cs="Times New Roman"/>
                <w:sz w:val="24"/>
                <w:szCs w:val="24"/>
              </w:rPr>
            </w:pPr>
            <w:r>
              <w:rPr>
                <w:rFonts w:ascii="Times New Roman" w:hAnsi="Times New Roman" w:cs="Times New Roman"/>
                <w:sz w:val="24"/>
                <w:szCs w:val="24"/>
              </w:rPr>
              <w:t xml:space="preserve">May 2017: Launched </w:t>
            </w:r>
            <w:r>
              <w:rPr>
                <w:rFonts w:ascii="Times New Roman" w:hAnsi="Times New Roman" w:eastAsia="微软雅黑" w:cs="Times New Roman"/>
                <w:sz w:val="24"/>
                <w:szCs w:val="24"/>
              </w:rPr>
              <w:t>GPU Votta</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January 2018: Launched </w:t>
            </w:r>
            <w:r>
              <w:rPr>
                <w:rFonts w:ascii="Times New Roman" w:hAnsi="Times New Roman" w:eastAsia="微软雅黑" w:cs="Times New Roman"/>
                <w:sz w:val="24"/>
                <w:szCs w:val="24"/>
              </w:rPr>
              <w:t>Jetson Xavier</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Communications Technology Corporation</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HUAWEI</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August 2018: Launched "Kirin 980"</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Apple</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September 2018: Launched new product with A12 Bionic</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Internet giant </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Baidu</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July 2018: Launched AI chip "Kunlun"</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Google</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May 2018: Launched TPU3.0</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Startup </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BITMAIN</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October 2018: Launched AI chip BM1682 and producer BM1880</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Horizon Robotics</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April 2018: Launched "Journey2.0"</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Cambricon</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May 2018: Launched AI chip "MLU100"</w:t>
            </w:r>
          </w:p>
        </w:tc>
      </w:tr>
    </w:tbl>
    <w:p>
      <w:pPr>
        <w:spacing w:line="360" w:lineRule="auto"/>
        <w:ind w:firstLine="3120" w:firstLineChars="1300"/>
        <w:rPr>
          <w:rFonts w:ascii="Times New Roman" w:hAnsi="Times New Roman" w:cs="Times New Roman"/>
          <w:sz w:val="24"/>
          <w:szCs w:val="24"/>
        </w:rPr>
      </w:pPr>
      <w:r>
        <w:rPr>
          <w:rFonts w:ascii="Times New Roman" w:hAnsi="Times New Roman" w:cs="Times New Roman"/>
          <w:sz w:val="24"/>
          <w:szCs w:val="24"/>
        </w:rPr>
        <w:t>Table 4: Launch date of chips</w:t>
      </w:r>
    </w:p>
    <w:p>
      <w:pPr>
        <w:spacing w:line="360" w:lineRule="auto"/>
        <w:ind w:firstLine="3120" w:firstLineChars="1300"/>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Robot chips need robust computing, judgment, and execution capabilities. Foreign manufacturers like Qualcomm, Intel, and NVIDIA are actively deploying robot chips. At the same time, Chinese enterprises such as Rockchip, ALLWINNER, and ACTS are working hard to keep pace with them. The RK3399 and RV1108 chips from Rockchip are used in service robots (Zheng, 2016).</w:t>
      </w:r>
    </w:p>
    <w:p>
      <w:pPr>
        <w:spacing w:line="360" w:lineRule="auto"/>
        <w:rPr>
          <w:rFonts w:ascii="Times New Roman" w:hAnsi="Times New Roman" w:cs="Times New Roman"/>
          <w:sz w:val="24"/>
          <w:szCs w:val="24"/>
        </w:rPr>
      </w:pPr>
    </w:p>
    <w:p>
      <w:pPr>
        <w:pStyle w:val="4"/>
        <w:spacing w:line="360" w:lineRule="auto"/>
        <w:rPr>
          <w:rFonts w:ascii="Times New Roman" w:hAnsi="Times New Roman" w:cs="Times New Roman"/>
          <w:bCs/>
          <w:sz w:val="28"/>
          <w:szCs w:val="28"/>
        </w:rPr>
      </w:pPr>
      <w:r>
        <w:rPr>
          <w:rFonts w:hint="eastAsia" w:ascii="Times New Roman" w:hAnsi="Times New Roman" w:cs="Times New Roman"/>
          <w:sz w:val="26"/>
          <w:szCs w:val="26"/>
        </w:rPr>
        <w:t xml:space="preserve">2.2.2 </w:t>
      </w:r>
      <w:r>
        <w:rPr>
          <w:rFonts w:ascii="Times New Roman" w:hAnsi="Times New Roman" w:cs="Times New Roman"/>
          <w:sz w:val="26"/>
          <w:szCs w:val="26"/>
        </w:rPr>
        <w:t>Software or program solution integrator</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SLAM solves the problems of robot navigation and positioning. Multi-sensor fusion is the industry trend</w:t>
      </w:r>
      <w:r>
        <w:rPr>
          <w:rFonts w:hint="eastAsia" w:ascii="Times New Roman" w:hAnsi="Times New Roman" w:cs="Times New Roman"/>
          <w:b/>
          <w:bCs/>
          <w:sz w:val="24"/>
          <w:szCs w:val="24"/>
        </w:rPr>
        <w:t>.</w:t>
      </w:r>
      <w:r>
        <w:rPr>
          <w:rFonts w:ascii="Times New Roman" w:hAnsi="Times New Roman" w:cs="Times New Roman"/>
          <w:b/>
          <w:bCs/>
          <w:sz w:val="24"/>
          <w:szCs w:val="24"/>
        </w:rPr>
        <w:t>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SLAM: Simultaneous localization and mapping.</w:t>
      </w:r>
      <w:r>
        <w:rPr>
          <w:rFonts w:ascii="Times New Roman" w:hAnsi="Times New Roman" w:cs="Times New Roman"/>
          <w:sz w:val="24"/>
          <w:szCs w:val="24"/>
        </w:rPr>
        <w:t> SLAM solves the problems of robot localization and motion navigation in the virtual environment. It allows the robot to be placed in an unknown location in a foreign environment where it can draw a complete map of the environment whilst moving, avoiding obstacles and planning the movement route according to the actual situation.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sensors of SLAM are mainly laser and camera, so the industry divides SLAM into laser SLAM and visual SLAM. Laser SLAM is currently more mature and stable and is the mainstream industry application. Visual SLAM has been the focus of industry research and development in recent years, but there are some deficiencies in both applications. Some industry enterprises have begun to research and develop MULTI-sensor fusion SLAM technology from the perspective of complementary advantages. Multi-sensor fusion is gradually becoming the industry development trend. Table 5 displays more information about their relative advantages and disadvantage.</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3015"/>
        <w:gridCol w:w="3015"/>
        <w:gridCol w:w="301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Advantages/Disadvantages</w:t>
            </w:r>
          </w:p>
        </w:tc>
        <w:tc>
          <w:tcPr>
            <w:tcW w:w="3015"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Laser SLAM</w:t>
            </w:r>
          </w:p>
        </w:tc>
        <w:tc>
          <w:tcPr>
            <w:tcW w:w="3015" w:type="dxa"/>
            <w:vAlign w:val="center"/>
          </w:tcPr>
          <w:p>
            <w:pPr>
              <w:spacing w:line="360" w:lineRule="auto"/>
              <w:rPr>
                <w:rFonts w:ascii="Times New Roman" w:hAnsi="Times New Roman" w:cs="Times New Roman"/>
                <w:b/>
                <w:bCs/>
                <w:sz w:val="24"/>
                <w:szCs w:val="24"/>
                <w:shd w:val="clear" w:color="auto" w:fill="D9D9D9"/>
              </w:rPr>
            </w:pPr>
          </w:p>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Visual SLAM</w:t>
            </w:r>
          </w:p>
          <w:p>
            <w:pPr>
              <w:spacing w:line="360" w:lineRule="auto"/>
              <w:rPr>
                <w:rFonts w:ascii="Times New Roman" w:hAnsi="Times New Roman" w:cs="Times New Roman"/>
                <w:b/>
                <w:bCs/>
                <w:sz w:val="24"/>
                <w:szCs w:val="24"/>
                <w:shd w:val="clear" w:color="auto" w:fill="D9D9D9"/>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Advantages</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High reliability &amp; Mature technology</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Simple structure, diversified installation methods</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The drawing is intuitive, with high precision and no accumulated error</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No sensor detection limitation, low cost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Maps can be used for path planning</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Semantic information can be extracted</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Disadvantages</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Restricted by radar detection range</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Highly affected by ambient light, and cannot work in dark (no textured area) environment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Installation has structural requirements</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Due to the heavy computing load, the constructed map itself is difficult to be directly used in path planning and navigation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Maps lack semantic information</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The dynamic of sensor needs to be improved, and there will be accumulative error in map construction </w:t>
            </w:r>
          </w:p>
        </w:tc>
      </w:tr>
    </w:tbl>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Table5: The relative advantages and disadvantages of Laser &amp; Visual SLAM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SLAM develops continuously with the change in market demand, but the whole industry is not mature enough</w:t>
      </w:r>
      <w:r>
        <w:rPr>
          <w:rFonts w:hint="eastAsia" w:ascii="Times New Roman" w:hAnsi="Times New Roman" w:cs="Times New Roman"/>
          <w:b/>
          <w:bCs/>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gradual maturity of SLAM technology is the basis for the improvement of the application value of service robots. With the continuous improvement of market requirements for service robot products, SLAM technology must constantly adapt and upgrade. Ease of use, high precision, and stable performance are SLAM industry's goals.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Within the robotics industry chain, two main types of companies provide SLAM technology. One is a company that provides navigation and positioning modules, and the other is a robot manufacturer developing self-used SLAM. Overall, SLAM technology in the Chinese robot industry is not mature enough and needs further development in accuracy and performance stability. In the Table 6, the basic information and technical features of some Chinese firms in robotic areas have been displayed.</w:t>
      </w:r>
    </w:p>
    <w:p>
      <w:pPr>
        <w:spacing w:line="360" w:lineRule="auto"/>
        <w:rPr>
          <w:rFonts w:ascii="Times New Roman" w:hAnsi="Times New Roman" w:cs="Times New Roman"/>
          <w:sz w:val="24"/>
          <w:szCs w:val="24"/>
        </w:rPr>
      </w:pPr>
    </w:p>
    <w:tbl>
      <w:tblPr>
        <w:tblStyle w:val="12"/>
        <w:tblW w:w="9045"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93"/>
        <w:gridCol w:w="3676"/>
        <w:gridCol w:w="3676"/>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Firm</w:t>
            </w:r>
          </w:p>
        </w:tc>
        <w:tc>
          <w:tcPr>
            <w:tcW w:w="3676"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Fundamental state </w:t>
            </w:r>
          </w:p>
        </w:tc>
        <w:tc>
          <w:tcPr>
            <w:tcW w:w="3676"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Technical feature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Boocax</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Founded in 2014, the company specializes in robotics, sensors and positioning and navigation solutions</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It mainly uses lidar, combines UWB (ultra-wideband technology), ultrasonic and infrared to achieve positioning, and uses multi-sensor information fusion technology to achieve positioning, navigation and path planning.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Sugan Tech</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Founded in 2014, robot vision solutions</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VSLAM algorithm can integrate a variety of sensors (lidar, inertial measurement unit, odometer, ultrasonic, etc.) to obtain stable and accurate position and attitude information, and help intelligent devices such as robots to obtain three-dimensional space environment information, so that they have the ability of autonomous movement, path planning, scene understanding and so on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Gaoxian Robotics</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Founded in 2013, a robot navigation and positioning system developer</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The company integrates laser and visual SLAM technology, and its service robots include home service robots, cleaning robots, security patrol robots, etc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18" w:hRule="atLeast"/>
        </w:trPr>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Linkmiao</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Founded in 2015, it provides modular laser SLAM autonomous positioning and navigation system solutions for indoor and outdoor use </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The main product, NavI-Box (autonomous navigation BOX), is mainly used in the field of mobile robots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SLAMTEC</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Founded in 2013, the main business is laser radar, namely, modular self-active positioning and navigation solutions </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SLAMWARE is a single modular autonomous positioning and navigation system for robots that integrates BASIC LIdar SLAM and associated path planning functions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Elephant Robotics</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Founded in 2016, it provides artificial intelligence and robotics technology, products and solution services </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Launched myAGV Kit which can achieve navigation and mapping with SLAM laser radar to do real-time movement and mapping; autonomous navigation</w:t>
            </w:r>
          </w:p>
          <w:p>
            <w:pPr>
              <w:spacing w:line="360" w:lineRule="auto"/>
              <w:rPr>
                <w:rFonts w:ascii="Times New Roman" w:hAnsi="Times New Roman" w:cs="Times New Roman"/>
                <w:sz w:val="24"/>
                <w:szCs w:val="24"/>
              </w:rPr>
            </w:pPr>
          </w:p>
        </w:tc>
      </w:tr>
    </w:tbl>
    <w:p>
      <w:pPr>
        <w:spacing w:line="360" w:lineRule="auto"/>
        <w:ind w:firstLine="1200" w:firstLineChars="500"/>
        <w:rPr>
          <w:rFonts w:ascii="Times New Roman" w:hAnsi="Times New Roman" w:cs="Times New Roman"/>
          <w:sz w:val="24"/>
          <w:szCs w:val="24"/>
        </w:rPr>
      </w:pPr>
      <w:r>
        <w:rPr>
          <w:rFonts w:ascii="Times New Roman" w:hAnsi="Times New Roman" w:cs="Times New Roman"/>
          <w:sz w:val="24"/>
          <w:szCs w:val="24"/>
        </w:rPr>
        <w:t>Table 6: Fundamental states and technical feature of some Chinese firms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Owning a complete SLAM database will greatly enhance the competitiveness of technology companies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Apple, Google, and Facebook are investing heavily in SLAM technology and giving robots visual input to make them more sensitive and accurate in understanding their surroundings. SLAM can be used in robotics, autonomous driving, VR/AR, and many other fields. In many application fields, the SLAM database needs to be used as the support so that technology and environment can be closely combined and constantly updated and iterated to give full play to the maximum efficiency. We believe that having a complete SLAM database will significantly enhance the competitiveness of technology companies. For example, Facebook can use its vast user data and community power to analyze images and flag where users' images were taken. By analyzing the location of the smart glasses' cameras, Google can accurately present ads to users.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Google is currently implementing SLAM through Project Tango and working with companies like Lenovo. Tango uses two cameras to sense depth and context, which is more valuable. Apple developed ARKit based on its acquisition of crucial SLAM technology from German AR company Metaio in 2015. Snap is filing a new patent for a technology that combines GPS data with SLAM mapping to project relevant AR content into the real world.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Watch SLAM (launched in 2015) is the first homegrown SLAM system in China and one of the few commercially available SLAM systems worldwide since Metaio and 13th Lab were successively acquired. In addition, Baidu has incorporated SLAM technology into the core of its AI research. Lenovo is also working with Wikitude on Augmented Human Cloud, a SLAM database (Shukla, 2020).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2021, Elephant Robotics launched the world's smallest 6-DOF composite robot myAGV, which applied SLAM, enabling the robot to carry out real-time movement and mapping, autonomous navigation, and precise positioning.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Robot vision endows robots with the ability to perceive and recognize the world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Robot vision</w:t>
      </w:r>
      <w:r>
        <w:rPr>
          <w:rFonts w:ascii="Times New Roman" w:hAnsi="Times New Roman" w:cs="Times New Roman"/>
          <w:sz w:val="24"/>
          <w:szCs w:val="24"/>
        </w:rPr>
        <w:t> allows robots to "see" the world and "recognize" objects. Robot vision includes a variety of non-artificial ways to perceive and identify information technology, such as parts detection, quality sorting, optical character recognition, picture recognition, face recognition, and three-dimensional space perception. In service robots, commonly used robot vision technologies can be roughly divided into environment perception, three-dimensional space reconstruction, and object and image recognition (Zhang, 2022)</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Environment perception:</w:t>
      </w:r>
      <w:r>
        <w:rPr>
          <w:rFonts w:ascii="Times New Roman" w:hAnsi="Times New Roman" w:cs="Times New Roman"/>
          <w:sz w:val="24"/>
          <w:szCs w:val="24"/>
        </w:rPr>
        <w:t> Robot collects and processes the information of the surrounding environment and objects, including spatial location, shape, outline, size, color, and brightness. By using intelligent cameras combined with laser, radar, infrared, and other sensors information is converted it into data that can be stored and calculated by the machine to help the robot perceive the world.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Three-dimensional space reconstruction: </w:t>
      </w:r>
      <w:r>
        <w:rPr>
          <w:rFonts w:ascii="Times New Roman" w:hAnsi="Times New Roman" w:cs="Times New Roman"/>
          <w:sz w:val="24"/>
          <w:szCs w:val="24"/>
        </w:rPr>
        <w:t xml:space="preserve">The collected space environment and object data are processed and calculated in the computer to construct a three-dimensional model that can be recognized and read by the machine and be used to "guide" the robot for decision-making, instruction and action planning (Malik, 2019).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Face/object recognition </w:t>
      </w:r>
      <w:r>
        <w:rPr>
          <w:rFonts w:ascii="Times New Roman" w:hAnsi="Times New Roman" w:cs="Times New Roman"/>
          <w:sz w:val="24"/>
          <w:szCs w:val="24"/>
        </w:rPr>
        <w:t>is the ability of robots to distinguish individual differences through face/object features. For example, a greeting robot can identify customers' basic information, such as gender, age, gait, posture, and clothing characteristics, and provide a personalized greeting.</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Robot vision market is broad, the competition is uncertain, and Chinese and international enterprises are accelerating the layout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Robot vision is a comprehensive application technology involving artificial intelligence, image processing, signal, and sensing technology. In recent years, with the increase of the artificial intelligence industry, robot vision-related technologies have been rapidly developed, especially in the face/object recognition field. The basic technology is relatively mature, and the market has entered the peak stage of commercial exploration.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Presently, China is becoming one of the most active players in the field of robot vision, with a wide range of applications, covering semiconductor and consumer electronics, automobile manufacturing, photovoltaic semiconductor, robotics, and other areas of the national economy. According to the China Robot Vision Industry Alliance statistics, the robot vision industry proliferated from 2015 to 2018, with a compound annual growth rate of more than 35%.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There are more than 200 international and local robot vision enterprises in China, 300 product agents, and over 70 professional robot vision system integrators. The number is still growing at a rate of 20% per year. Although the upward trend is clear, Chinese enterprises are mainly system integrators from the point of competition. At the same time, foreign companies with independent research and development of the core components have a technical advantage. Almost all the high-end value market is dominated by international companies like COGNEX, KEYENCE, and HEXAGON. There is no leading enterprise with a dominant position in China yet. According to research from China Robot Vision Industry Alliance, the average sales volume of Chinese robot vision enterprises in 2017 was about 72.69 million yuan, and the annual sales volume of enterprises over 100 million only accounts for 16.5%.</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Global Internet and semiconductor companies are racing to develop vision technology and compete in intelligent image processing. Intel acquired Itseez and Movidius to strengthen its electronic perception and image understanding capabilities. Google acquired industrial perception to complement industrial robots' 3D visual recognition technology. Facebook and Google have teamed up with VisionLabs, a Russian computer vision company, to develop a common open-source computer vision development platform.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Robot interaction technology based on language interaction has been widely used, but needs to be improved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Interaction technology is one of the core technologies to improve robot affinity and application value and make the robot close in human characteristics. In addition to the visual interaction, language interaction (in the form of voice or text) is another widely used robot interaction technology. Most service robots on the market are capable of language interaction. In addition, haptic interaction is gradually expanding from touch screens to the broader electronic skin (Sheridan, 2016).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Language interaction: </w:t>
      </w:r>
      <w:r>
        <w:rPr>
          <w:rFonts w:ascii="Times New Roman" w:hAnsi="Times New Roman" w:cs="Times New Roman"/>
          <w:sz w:val="24"/>
          <w:szCs w:val="24"/>
        </w:rPr>
        <w:t>The robot can understand human language and perform simple language communication through natural languages processing technologies such as speech recognition, semantic understanding, and speech generation. Language interaction technology has developed rapidly in recent years and is generally promoted in the industry. According to the announcement by iFlytek in June 2018, the speech recognition accuracy rate is close to 98 percent, which provides the foundation for robots to understand human language. In addition, using semantic understanding, language synthesis, and personalized corpus to build a professional question-answering system is also a key area of artificial intelligence research. In recent years, language interaction in intelligent customer service has gradually improved. The development of language interaction technology in China has been on the right track, but there are still many shortcomings. For example, continuous communication, noise influence, far-field identification, and other problems widely concerning the industry have yet to be resolved. Chinese language interaction technology still needs to be improved.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Haptic interaction: </w:t>
      </w:r>
      <w:r>
        <w:rPr>
          <w:rFonts w:ascii="Times New Roman" w:hAnsi="Times New Roman" w:cs="Times New Roman"/>
          <w:sz w:val="24"/>
          <w:szCs w:val="24"/>
        </w:rPr>
        <w:t>This interaction can be divided into two kinds. One is to interact with the robot through the touch screen, which is more in line with the user's actual usage habits and is also a supplement to the language and visual interaction. The other is the robot's electronic skin and all kinds of sensors so that the robot can sense the surrounding environment and respond.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the field of language interaction, Google, Apple, Microsoft, and Amazon are the four international market leader giants. In 2011, Google acquired SayNow, a voice-communication technology company, and Phonetic Arts, a voice-synthesis technology company. In 2014, it acquired several speech recognition-related patents from SR Tech Group. In addition, Google has opened up its speech recognition API for real-time speech recognition and translation applications in more than 80 languages. By acquiring voice technology companies such as Siri, Novauris, and VocalIQ, Apple is beefing up its speech recognition capabilities based on neural network algorithms as it builds a larger ecosystem on Siri, its voice assistant. Microsoft added to Cortana's machine-reading and writing capabilities by acquiring Maluuba, a Canadian AI company, and further expanding its market share based on Windows 10. Amazon has opened up its artificial intelligence voice assistant Alexa to allow third-party developers to improve voice-based technology on the platform, adding features that have led to widespread adoption of Amazon's Echo smart speaker.</w:t>
      </w:r>
    </w:p>
    <w:p>
      <w:pPr>
        <w:spacing w:line="360" w:lineRule="auto"/>
        <w:rPr>
          <w:rFonts w:ascii="Times New Roman" w:hAnsi="Times New Roman" w:cs="Times New Roman"/>
          <w:sz w:val="24"/>
          <w:szCs w:val="24"/>
        </w:rPr>
      </w:pPr>
      <w:r>
        <w:rPr>
          <w:rFonts w:ascii="Times New Roman" w:hAnsi="Times New Roman" w:cs="Times New Roman"/>
          <w:sz w:val="24"/>
          <w:szCs w:val="24"/>
        </w:rPr>
        <w:t> </w:t>
      </w:r>
    </w:p>
    <w:p>
      <w:pPr>
        <w:spacing w:line="360" w:lineRule="auto"/>
        <w:rPr>
          <w:rFonts w:ascii="Times New Roman" w:hAnsi="Times New Roman" w:cs="Times New Roman"/>
          <w:sz w:val="24"/>
          <w:szCs w:val="24"/>
        </w:rPr>
      </w:pPr>
      <w:r>
        <w:rPr>
          <w:rFonts w:ascii="Times New Roman" w:hAnsi="Times New Roman" w:cs="Times New Roman"/>
          <w:sz w:val="24"/>
          <w:szCs w:val="24"/>
        </w:rPr>
        <w:t>Chinese companies have also made breakthroughs in the field of language interaction. iFlytek has released a new interface of intelligent human-robot interaction service, AIUI, which can provide interactive services of different contents and scenarios for users through the combination of dialect recognition, microphone array far-field sound pickup, voice wake-up, multi-round dialogue, and other technologies, and various intelligent hardware based on unified interface interaction.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Service robot operating systems are developing towards </w:t>
      </w:r>
      <w:ins w:id="129" w:author="WPS_1569333532" w:date="2022-08-10T11:07:05Z">
        <w:r>
          <w:rPr>
            <w:rFonts w:hint="eastAsia" w:ascii="Times New Roman" w:hAnsi="Times New Roman" w:cs="Times New Roman"/>
            <w:b/>
            <w:bCs/>
            <w:sz w:val="24"/>
            <w:szCs w:val="24"/>
            <w:lang w:val="en-US" w:eastAsia="zh-CN"/>
          </w:rPr>
          <w:t>mul</w:t>
        </w:r>
      </w:ins>
      <w:ins w:id="130" w:author="WPS_1569333532" w:date="2022-08-10T11:07:06Z">
        <w:r>
          <w:rPr>
            <w:rFonts w:hint="eastAsia" w:ascii="Times New Roman" w:hAnsi="Times New Roman" w:cs="Times New Roman"/>
            <w:b/>
            <w:bCs/>
            <w:sz w:val="24"/>
            <w:szCs w:val="24"/>
            <w:lang w:val="en-US" w:eastAsia="zh-CN"/>
          </w:rPr>
          <w:t>ti</w:t>
        </w:r>
      </w:ins>
      <w:ins w:id="131" w:author="WPS_1569333532" w:date="2022-08-10T11:07:07Z">
        <w:r>
          <w:rPr>
            <w:rFonts w:hint="eastAsia" w:ascii="Times New Roman" w:hAnsi="Times New Roman" w:cs="Times New Roman"/>
            <w:b/>
            <w:bCs/>
            <w:sz w:val="24"/>
            <w:szCs w:val="24"/>
            <w:lang w:val="en-US" w:eastAsia="zh-CN"/>
          </w:rPr>
          <w:t>ple</w:t>
        </w:r>
      </w:ins>
      <w:r>
        <w:rPr>
          <w:rFonts w:ascii="Times New Roman" w:hAnsi="Times New Roman" w:cs="Times New Roman"/>
          <w:b/>
          <w:bCs/>
          <w:sz w:val="24"/>
          <w:szCs w:val="24"/>
        </w:rPr>
        <w:t xml:space="preserve"> trends. Chinese brands are gradually entering the market.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robot operating system is an integrated software platform for managing robot hardware and resources, enabling robot programmers to use the platform to develop robot software. Currently, most mainstream robot operating systems are based on Linux kernel development, such as ROS, Android, ROSA, and Turin Robot operating system Turning OS. In addition, Microsoft also launched the Windows OS robot operating system, mainly used in medical robotics.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ROS: </w:t>
      </w:r>
      <w:r>
        <w:rPr>
          <w:rFonts w:ascii="Times New Roman" w:hAnsi="Times New Roman" w:cs="Times New Roman"/>
          <w:sz w:val="24"/>
          <w:szCs w:val="24"/>
        </w:rPr>
        <w:t>ROS is an open-source operating system designed specifically for robots. A prototype of ROS was developed in 2007 by Stanford University's AI Lab and robotics company Willow Garage for their robotics project. After several years of development, ROS has grown from a niche operating system to one of the international mainstream robot operating systems (Joseph, 2018).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Android: </w:t>
      </w:r>
      <w:r>
        <w:rPr>
          <w:rFonts w:ascii="Times New Roman" w:hAnsi="Times New Roman" w:cs="Times New Roman"/>
          <w:sz w:val="24"/>
          <w:szCs w:val="24"/>
        </w:rPr>
        <w:t>Android is the most commonly used operating system for mobile phones and one of the mainstream operating systems for robots. Most current consumer robots, such as SoftBank's Pepper robot, use the Android system. The Android market has become more mature due to its widespread smartphone use, so several robot manufacturers have adopted the Android system.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whole, traditional open-source system occupies the mainstream market regarding service robot operating system. Various manufacturers also invest in the research and development of operating systems according to the actual needs of their fields. There are multiple products in the market. However, product dispersion is not conducive to establishing an overall industry standard and therefore inconveniences users and developers. Whether there will be a standard operating system on the market in the future is likely to be controversial. </w:t>
      </w:r>
    </w:p>
    <w:p>
      <w:pPr>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6"/>
          <w:szCs w:val="26"/>
        </w:rPr>
      </w:pPr>
      <w:r>
        <w:rPr>
          <w:rFonts w:hint="eastAsia" w:ascii="Times New Roman" w:hAnsi="Times New Roman" w:cs="Times New Roman"/>
          <w:sz w:val="26"/>
          <w:szCs w:val="26"/>
        </w:rPr>
        <w:t xml:space="preserve">2.2.3 </w:t>
      </w:r>
      <w:r>
        <w:rPr>
          <w:rFonts w:ascii="Times New Roman" w:hAnsi="Times New Roman" w:cs="Times New Roman"/>
          <w:sz w:val="26"/>
          <w:szCs w:val="26"/>
        </w:rPr>
        <w:t>Robot application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The intelligence level of service robots has been significantly improved, and the application launching process has been accelerated</w:t>
      </w:r>
      <w:r>
        <w:rPr>
          <w:rFonts w:hint="eastAsia" w:ascii="Times New Roman" w:hAnsi="Times New Roman" w:cs="Times New Roman"/>
          <w:b/>
          <w:bCs/>
          <w:sz w:val="24"/>
          <w:szCs w:val="24"/>
        </w:rPr>
        <w:t>.</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With artificial intelligence technology's continuous development, service robots have made significant progress in deep learning, robot vision, semantic understanding, cognitive reasoning, and other aspects. Their intelligence level has been significantly improved. Driven by technology, the product types of service robots are also gradually enriched and infiltrated into multiple applications. The food delivery robots first launched in the market are expanding to other uses such as party construction, government affairs, education, retail, logistics, medical care, emotional care, etc.</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Government robots briefly introduce the fundamental theories of communism, like the party's history, policies, and so on. Besides, the machine is designed in a humanoid shape and behaves and moves like an actual human; it can avoid obstacles on the way and conduct a normal conversation with humans, which means one positive side of it is its interactive features. It can be used to provide services in government halls, hospital halls, bank halls. However, its most important purpose is to promote the ideology of the Communist Party of China. These services include a party-building calendar, party building curriculum, party affairs consultation, oath of party membership, party history introduction, exhibition hall tour guide, party spirit education, and other functions. Moreover, this kind of robot has AI helping its operation to make it capable of performing the above functions and can be connected to cloud service. 70% of these government robots are in a guidance role, which can simplify the work process, reduce the cost of the workforce, improve operation efficiency, and propel the development in robot intelligence (Jingdata, 2022).</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educational robot is the representative of robot application in the field of education and is the typical application of artificial intelligence, speech recognition, and bionic technology in education. Educational robots are small in size, light in weight, widely used, and cost-effective. They can play a positive role in cultivating and improving students' scientific literacy, as well as cultivating students' innovative consciousness and creative thinking.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Retail robots use the unique advantages of their interactive service system to provide new solutions for problems in retail such as variable performance of sales staff. At the same time, the novel sales form of robots also entertains consumers and provide self-service consumption applications for them.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With the rapid development of e-commerce, the logistics industry in China has shifted from labor-intensive to technology-intensive industry. This transformation in upgrading, handling, stacking, and sorting functions have proliferated. Logistics robots generally have automatic navigation functions, can move between shelves, identify products and remove them from the shelves according to the system instructions, transport the products and product shelves to the courier side, assist the courier in handling and sorting, and can significantly improve logistics efficiency, saving warehouse area.</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medical robot is dedicated to institutions for medical examination and treatment, with high barriers and high value-added characteristics. Currently, medical robots are mainly used in patient rescue, transport, surgery, and rehabilitation applications. Surgical robots mainly include laparoscopic, orthopedic and neurosurgery. Due to the advantages of accurate positioning, delicate movement, dexterous operation, small surgical wound, and lack of fatigue, medical robots are applied to surgical procedures of the heart, gallbladder, spine, and other organs.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Emotional companion robots generally have anthropomorphic properties and can actively identify family members, initiate active conversations, capture and transmit images, interact verbally or via audio, and provide emotional feedback. These robots can also provide emotional communication and companionship to the elderly and teenagers (Bogue, 2020).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Humanoid robots in logistics and storage develop rapidly</w:t>
      </w:r>
      <w:r>
        <w:rPr>
          <w:rFonts w:hint="eastAsia" w:ascii="Times New Roman" w:hAnsi="Times New Roman" w:cs="Times New Roman"/>
          <w:b/>
          <w:bCs/>
          <w:sz w:val="24"/>
          <w:szCs w:val="24"/>
        </w:rPr>
        <w:t>.</w:t>
      </w:r>
      <w:r>
        <w:rPr>
          <w:rFonts w:ascii="Times New Roman" w:hAnsi="Times New Roman" w:cs="Times New Roman"/>
          <w:b/>
          <w:bCs/>
          <w:sz w:val="24"/>
          <w:szCs w:val="24"/>
        </w:rPr>
        <w:t>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humanoid robot is a robot resembling the human body in shape. The design may be for functional purposes, such as interacting with human tools and environments, for experimental purposes, such as the study of bipedal locomotion, or for other purposes.  With the advancement of technology, humanoid robots' ability has improved, and it has been gradually recognized and accepted by the market, playing a role in more fields. In 2017, Toyota Motor Corporation released the humanoid robot "T-HR3", which is positioned as a companion robot that can provide safety support for life in various environments such as homes and medical institutions. It can complete more gentle and flexible movements and balance the whole body in different poses. Boston Dynamics' Atlas humanoid robot is already capable of falling to the ground to climb up and continuously bounce after the somersault function. With a more robust perception and decision-making system, the action ability of the robot is increasingly close to humans.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Elephant Robotics' myBuddy is a delicate and compact dual-arm robot, mainly used in family and education. This robot can be controlled in various ways and has a strong interaction ability (Stasse, 2019).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AGV and unmanned vehicle technology have been applied in intelligent warehousing and logistics. Jingdong, Meituan, and other e-commerce companies are deploying AGV uncrewed vehicles and using AI+ unmanned vehicle technology to solve the "last mile" problem in logistics, which will significantly change the status quo of logistics, express delivery, and takeout industries. AGC robots are developing rapidly at an annual growth rate of more than 40%. As an essential carrier of artificial intelligence, logistics robots are expected to in a period of rapid development opportunities (Cheng, 2019).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2.3 </w:t>
      </w:r>
      <w:r>
        <w:rPr>
          <w:rFonts w:ascii="Times New Roman" w:hAnsi="Times New Roman" w:cs="Times New Roman"/>
          <w:sz w:val="28"/>
          <w:szCs w:val="28"/>
        </w:rPr>
        <w:t>Case analysis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NVIDIA, the image-processing chip leader</w:t>
      </w:r>
      <w:r>
        <w:rPr>
          <w:rFonts w:hint="eastAsia" w:ascii="Times New Roman" w:hAnsi="Times New Roman" w:cs="Times New Roman"/>
          <w:b/>
          <w:bCs/>
          <w:sz w:val="24"/>
          <w:szCs w:val="24"/>
        </w:rPr>
        <w:t>.</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NVIDIA, founded in 1993, is headquartered in California, the United States, and is the world's well-known innovative chip manufacturer.  NVIDIA focuses on image processing chips, covering five product technology families: GeForce, Quadro, Tegra processors, Data center acceleration tool Tesla, and data center tool GRID.  Regarding terminal application types, NVIDIA's products mainly serve five needs: games, professional graphics, data center, automotive, and OEM &amp; IP.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terms of revenue structure, according to NVIDIA's 2018 annual report, gaming remains the largest core business segment, accounting for 53%, followed by data centers at 25%, professional visualization at 10%, OEM &amp; IP at 7% and automotive at a minimum of 5%. NVIDIA's data centers serve the three major markets of high-performance computing, big data, and artificial intelligence. GPU-accelerated computing based on NVIDIA's Tesla acceleration tool can improve the computing performance of customer software by five times and reduce operating costs by 60 percent. Driven by advances in artificial intelligence and the need for accelerated computing power across industries, NVIDIA's data revenue continues to grow, with data center revenue of $2.932 billion in 2018, up 52% from a year earlier. Customers of NVIDIA data centers not only including universities such as Harvard and Stanford but also well-known energy, financial, and manufacturing companies, as well as online companies such as e-commerce, social media, and cloud service providers.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NVIDIA has seized the opportunity, taking advantage of its lead-in GPU field to develop AI chips. NVIDIA launched the first Pascal GPU optimized for deep learning in 2016. In 2017, NVIDIA launched Volta, a new GPU architecture with performance five times better than Pascal, and TensorRT 3, a new neural network inference accelerator. TensorRT 3 can be programmed to accelerate existing and future network architectures.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Elephant Robotics, a technology company specializing in the production and application of robots</w:t>
      </w:r>
      <w:r>
        <w:rPr>
          <w:rFonts w:hint="eastAsia" w:ascii="Times New Roman" w:hAnsi="Times New Roman" w:cs="Times New Roman"/>
          <w:b/>
          <w:bCs/>
          <w:sz w:val="24"/>
          <w:szCs w:val="24"/>
        </w:rPr>
        <w:t>.</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Elephant Robotics, founded in 2016, is headquartered in Shenzhen, China. The company focuses on robot research and production, platform software development, and intelligent manufacturing services. Elephant Robotics has independently developed Collaborative Robots (Elephant Robotics®P/C/E Series) and Bionic Robots (MarsCat). Robots manufactured by Elephant Robotics have been sold in countries such as Korea, Japan, the United States, Germany, Italy, and Greece to name a few.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MyCobot contains six high-performance servo motors that offer fast response, small inertia, and smooth rotation. The base and the end are equipped with Lego component interfaces to make it easier to develop various micro-embedded equipment. It also has color recognition. It has a unique industrial and modular design with few spare parts, low maintenance costs, and quick disassembly and replacements. Initially, the robotic arm only used Arduino. After consumer feedback, Elephant Robotics expanded the myCobot series to create the myCobot-Pi, which adopts a Raspberry Pi microprocessor.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myCobot-Pi six-axis collaborative robot is a multi-functional, lightweight, intelligent robotic arm. Users of the robot can personally customize the robotic arm, as it supports multi-platform secondary development and can effectively help users achieve multi-scene application development. The myCobot-Pi has a net weight of 850grams (i.e., under two pounds), a payload of 250g, and an operating range of 280mm. It is compact but powerful and has rich software and hardware interaction methods and diversified compatible extension interfaces.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2019 at CES, a bionic AI robot pet MarsCat caught the attention of journalists and cat lovers worldwide. Likewise, this robot pet can walk, run, sit, stretch, express meows, and other gestures independently. After two years of ongoing R&amp;D, MarsCat has started mass production to meet the increasing demand from the community, especially those with cat allergies and who feel a sense of isolation. In addition to a bionic body, MarsCat has two OLED eyes that give it a lifelike look. The eyes display a range of emotions such as joy, sorrow, sleepy, fear, etc. Thanks to six pressure sensitive/capacitive touch sensors on its head and body, this bionic robot cat will behave differently with its eyes and display different emotions from various interactions it senses from the user. For example, after touching for some time, a love icon will appear in its eyes, indicating that the cat is enjoying the touch. Other sensors, including a TOF laser distance sensor, and a microphone, help Marscat to navigate and respond to commands.</w:t>
      </w: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bCs/>
          <w:sz w:val="32"/>
          <w:szCs w:val="32"/>
        </w:rPr>
      </w:pPr>
      <w:r>
        <w:rPr>
          <w:rFonts w:hint="eastAsia" w:ascii="Times New Roman" w:hAnsi="Times New Roman" w:cs="Times New Roman"/>
          <w:sz w:val="32"/>
          <w:szCs w:val="32"/>
        </w:rPr>
        <w:t xml:space="preserve">3. </w:t>
      </w:r>
      <w:r>
        <w:rPr>
          <w:rFonts w:ascii="Times New Roman" w:hAnsi="Times New Roman" w:cs="Times New Roman"/>
          <w:sz w:val="32"/>
          <w:szCs w:val="32"/>
        </w:rPr>
        <w:t>Industry summary &amp; prospect analysis</w:t>
      </w: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3.1 </w:t>
      </w:r>
      <w:r>
        <w:rPr>
          <w:rFonts w:ascii="Times New Roman" w:hAnsi="Times New Roman" w:cs="Times New Roman"/>
          <w:sz w:val="28"/>
          <w:szCs w:val="28"/>
        </w:rPr>
        <w:t>Industry summary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party construction, government affairs and judicial fields are becoming the new areas for service robots. The core value of service robots is to replace or assist human life and labor with efficient and cost-effective robot operations that offer a high degree of environmental standardization. In the past year, party construction, justice, and government affairs are becoming new fields for service robots use.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Robots have also been used in the dissemination of party information. They respond to knowledge queries and publicity and explain the party’s history and provide guidance. They help make information dissemination more flexible and fun, and therefore more readily accepted by the audience.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judicial field has specialization characteristics, and it is difficult to recruit staff. Based on its robust knowledge base and case storage function, the robot can inquire on the case law knowledge popularization and application value, reducing the need for labor personnel conducting repetitive tasks. It can improve the efficiency of information retrieval and case example search</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provide convenient case comparison and analysis, classifying and summarizing the application of laws and judicial interpretations to improve information utilization efficiency.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of robots in government affairs mainly depends on the recognition degree and popularization maturity of local governments, which is a top-down promotion mode. At present, the regional organi</w:t>
      </w:r>
      <w:r>
        <w:rPr>
          <w:rFonts w:hint="eastAsia" w:ascii="Times New Roman" w:hAnsi="Times New Roman" w:cs="Times New Roman"/>
          <w:sz w:val="24"/>
          <w:szCs w:val="24"/>
        </w:rPr>
        <w:t>z</w:t>
      </w:r>
      <w:r>
        <w:rPr>
          <w:rFonts w:ascii="Times New Roman" w:hAnsi="Times New Roman" w:cs="Times New Roman"/>
          <w:sz w:val="24"/>
          <w:szCs w:val="24"/>
        </w:rPr>
        <w:t>ations and institutions are implementing centralized handling of government affairs and simplifying the process by introducing a series of convenient policies such as synchronous handling of various businesses. Robots can play the role of guidance and interaction and improve the efficiency of handling affairs (Cheng, 2019).</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Compared with the leading level of foreign countries, the Chinese robot industry is relatively underdeveloped, the technology of core components is weak, and many of the core components are highly dependent on imports, so the cost is high. However, in recent years, with the improvement of Chinese research and development investment, robot manufacturers have broken through the core technology, and significantly improved robot performance. Service robots can assist or independently help humans complete some simple tasks in practical applications. With the development of servo, the movement ability of robots is becoming stronger, and their actions are becoming more flexible, making enterprises begin to pay attention to the application direction of robots (Bogue, 2020).</w:t>
      </w:r>
    </w:p>
    <w:p>
      <w:pPr>
        <w:spacing w:line="360" w:lineRule="auto"/>
        <w:jc w:val="both"/>
        <w:rPr>
          <w:rFonts w:ascii="Times New Roman" w:hAnsi="Times New Roman" w:cs="Times New Roman"/>
          <w:sz w:val="24"/>
          <w:szCs w:val="24"/>
        </w:rPr>
      </w:pPr>
    </w:p>
    <w:p>
      <w:pPr>
        <w:spacing w:line="360" w:lineRule="auto"/>
        <w:jc w:val="both"/>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Different from industrial robots, service robots have more robust consumption attributes. The core logic of industrial development is demand-driven, and user value is dominant. Enterprises that can give their full attention to robots' tools, entertainment, and educational value, cut into the rigid and high-frequency needs, provide efficient solutions will have industry competitiveness. In the business market with an apparent demand, due to the long span of the service industry and the development trend of satisfactory operation, customers' personalized demand is increasing</w:t>
      </w:r>
      <w:ins w:id="132" w:author="WPS_1569333532" w:date="2022-08-10T11:18:21Z">
        <w:r>
          <w:rPr>
            <w:rFonts w:hint="eastAsia" w:ascii="Times New Roman" w:hAnsi="Times New Roman" w:cs="Times New Roman"/>
            <w:sz w:val="24"/>
            <w:szCs w:val="24"/>
            <w:lang w:val="en-US" w:eastAsia="zh-CN"/>
          </w:rPr>
          <w:t>.</w:t>
        </w:r>
      </w:ins>
    </w:p>
    <w:p>
      <w:pPr>
        <w:spacing w:line="360" w:lineRule="auto"/>
        <w:jc w:val="both"/>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3.2 </w:t>
      </w:r>
      <w:r>
        <w:rPr>
          <w:rFonts w:ascii="Times New Roman" w:hAnsi="Times New Roman" w:cs="Times New Roman"/>
          <w:sz w:val="28"/>
          <w:szCs w:val="28"/>
        </w:rPr>
        <w:t>Prospect analysis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industry will meet the needs of upgrading, demand substitution and demand exploration</w:t>
      </w:r>
      <w:r>
        <w:rPr>
          <w:rFonts w:hint="eastAsia" w:ascii="Times New Roman" w:hAnsi="Times New Roman" w:cs="Times New Roman"/>
          <w:b/>
          <w:bCs/>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Service robots </w:t>
      </w:r>
      <w:ins w:id="133" w:author="WPS_1569333532" w:date="2022-08-10T11:18:44Z">
        <w:r>
          <w:rPr>
            <w:rFonts w:hint="eastAsia" w:ascii="Times New Roman" w:hAnsi="Times New Roman" w:cs="Times New Roman"/>
            <w:sz w:val="24"/>
            <w:szCs w:val="24"/>
            <w:lang w:val="en-US" w:eastAsia="zh-CN"/>
          </w:rPr>
          <w:t>owns</w:t>
        </w:r>
      </w:ins>
      <w:ins w:id="134" w:author="WPS_1569333532" w:date="2022-08-10T11:18:45Z">
        <w:r>
          <w:rPr>
            <w:rFonts w:hint="eastAsia" w:ascii="Times New Roman" w:hAnsi="Times New Roman" w:cs="Times New Roman"/>
            <w:sz w:val="24"/>
            <w:szCs w:val="24"/>
            <w:lang w:val="en-US" w:eastAsia="zh-CN"/>
          </w:rPr>
          <w:t xml:space="preserve"> t</w:t>
        </w:r>
      </w:ins>
      <w:ins w:id="135" w:author="WPS_1569333532" w:date="2022-08-10T11:18:46Z">
        <w:r>
          <w:rPr>
            <w:rFonts w:hint="eastAsia" w:ascii="Times New Roman" w:hAnsi="Times New Roman" w:cs="Times New Roman"/>
            <w:sz w:val="24"/>
            <w:szCs w:val="24"/>
            <w:lang w:val="en-US" w:eastAsia="zh-CN"/>
          </w:rPr>
          <w:t xml:space="preserve">he </w:t>
        </w:r>
      </w:ins>
      <w:r>
        <w:rPr>
          <w:rFonts w:ascii="Times New Roman" w:hAnsi="Times New Roman" w:cs="Times New Roman"/>
          <w:sz w:val="24"/>
          <w:szCs w:val="24"/>
        </w:rPr>
        <w:t xml:space="preserve">attributes </w:t>
      </w:r>
      <w:ins w:id="136" w:author="WPS_1569333532" w:date="2022-08-10T11:18:48Z">
        <w:r>
          <w:rPr>
            <w:rFonts w:hint="eastAsia" w:ascii="Times New Roman" w:hAnsi="Times New Roman" w:cs="Times New Roman"/>
            <w:sz w:val="24"/>
            <w:szCs w:val="24"/>
            <w:lang w:val="en-US" w:eastAsia="zh-CN"/>
          </w:rPr>
          <w:t>o</w:t>
        </w:r>
      </w:ins>
      <w:ins w:id="137" w:author="WPS_1569333532" w:date="2022-08-10T11:18:49Z">
        <w:r>
          <w:rPr>
            <w:rFonts w:hint="eastAsia" w:ascii="Times New Roman" w:hAnsi="Times New Roman" w:cs="Times New Roman"/>
            <w:sz w:val="24"/>
            <w:szCs w:val="24"/>
            <w:lang w:val="en-US" w:eastAsia="zh-CN"/>
          </w:rPr>
          <w:t xml:space="preserve">f </w:t>
        </w:r>
      </w:ins>
      <w:ins w:id="138" w:author="WPS_1569333532" w:date="2022-08-10T11:18:55Z">
        <w:r>
          <w:rPr>
            <w:rFonts w:hint="eastAsia" w:ascii="Times New Roman" w:hAnsi="Times New Roman" w:cs="Times New Roman"/>
            <w:sz w:val="24"/>
            <w:szCs w:val="24"/>
            <w:lang w:val="en-US" w:eastAsia="zh-CN"/>
          </w:rPr>
          <w:t>ser</w:t>
        </w:r>
      </w:ins>
      <w:ins w:id="139" w:author="WPS_1569333532" w:date="2022-08-10T11:18:56Z">
        <w:r>
          <w:rPr>
            <w:rFonts w:hint="eastAsia" w:ascii="Times New Roman" w:hAnsi="Times New Roman" w:cs="Times New Roman"/>
            <w:sz w:val="24"/>
            <w:szCs w:val="24"/>
            <w:lang w:val="en-US" w:eastAsia="zh-CN"/>
          </w:rPr>
          <w:t>vic</w:t>
        </w:r>
      </w:ins>
      <w:ins w:id="140" w:author="WPS_1569333532" w:date="2022-08-10T11:18:57Z">
        <w:r>
          <w:rPr>
            <w:rFonts w:hint="eastAsia" w:ascii="Times New Roman" w:hAnsi="Times New Roman" w:cs="Times New Roman"/>
            <w:sz w:val="24"/>
            <w:szCs w:val="24"/>
            <w:lang w:val="en-US" w:eastAsia="zh-CN"/>
          </w:rPr>
          <w:t>e</w:t>
        </w:r>
      </w:ins>
      <w:ins w:id="141" w:author="WPS_1569333532" w:date="2022-08-10T11:18:58Z">
        <w:r>
          <w:rPr>
            <w:rFonts w:hint="eastAsia" w:ascii="Times New Roman" w:hAnsi="Times New Roman" w:cs="Times New Roman"/>
            <w:sz w:val="24"/>
            <w:szCs w:val="24"/>
            <w:lang w:val="en-US" w:eastAsia="zh-CN"/>
          </w:rPr>
          <w:t xml:space="preserve"> a</w:t>
        </w:r>
      </w:ins>
      <w:ins w:id="142" w:author="WPS_1569333532" w:date="2022-08-10T11:18:59Z">
        <w:r>
          <w:rPr>
            <w:rFonts w:hint="eastAsia" w:ascii="Times New Roman" w:hAnsi="Times New Roman" w:cs="Times New Roman"/>
            <w:sz w:val="24"/>
            <w:szCs w:val="24"/>
            <w:lang w:val="en-US" w:eastAsia="zh-CN"/>
          </w:rPr>
          <w:t xml:space="preserve">nd </w:t>
        </w:r>
      </w:ins>
      <w:ins w:id="143" w:author="WPS_1569333532" w:date="2022-08-10T11:19:00Z">
        <w:r>
          <w:rPr>
            <w:rFonts w:hint="eastAsia" w:ascii="Times New Roman" w:hAnsi="Times New Roman" w:cs="Times New Roman"/>
            <w:sz w:val="24"/>
            <w:szCs w:val="24"/>
            <w:lang w:val="en-US" w:eastAsia="zh-CN"/>
          </w:rPr>
          <w:t>consu</w:t>
        </w:r>
      </w:ins>
      <w:ins w:id="144" w:author="WPS_1569333532" w:date="2022-08-10T11:19:01Z">
        <w:r>
          <w:rPr>
            <w:rFonts w:hint="eastAsia" w:ascii="Times New Roman" w:hAnsi="Times New Roman" w:cs="Times New Roman"/>
            <w:sz w:val="24"/>
            <w:szCs w:val="24"/>
            <w:lang w:val="en-US" w:eastAsia="zh-CN"/>
          </w:rPr>
          <w:t>m</w:t>
        </w:r>
      </w:ins>
      <w:ins w:id="145" w:author="WPS_1569333532" w:date="2022-08-10T11:19:02Z">
        <w:r>
          <w:rPr>
            <w:rFonts w:hint="eastAsia" w:ascii="Times New Roman" w:hAnsi="Times New Roman" w:cs="Times New Roman"/>
            <w:sz w:val="24"/>
            <w:szCs w:val="24"/>
            <w:lang w:val="en-US" w:eastAsia="zh-CN"/>
          </w:rPr>
          <w:t>pti</w:t>
        </w:r>
      </w:ins>
      <w:ins w:id="146" w:author="WPS_1569333532" w:date="2022-08-10T11:19:03Z">
        <w:r>
          <w:rPr>
            <w:rFonts w:hint="eastAsia" w:ascii="Times New Roman" w:hAnsi="Times New Roman" w:cs="Times New Roman"/>
            <w:sz w:val="24"/>
            <w:szCs w:val="24"/>
            <w:lang w:val="en-US" w:eastAsia="zh-CN"/>
          </w:rPr>
          <w:t>on</w:t>
        </w:r>
      </w:ins>
      <w:ins w:id="147" w:author="WPS_1569333532" w:date="2022-08-10T11:19:05Z">
        <w:r>
          <w:rPr>
            <w:rFonts w:hint="eastAsia" w:ascii="Times New Roman" w:hAnsi="Times New Roman" w:cs="Times New Roman"/>
            <w:sz w:val="24"/>
            <w:szCs w:val="24"/>
            <w:lang w:val="en-US" w:eastAsia="zh-CN"/>
          </w:rPr>
          <w:t>,</w:t>
        </w:r>
      </w:ins>
      <w:ins w:id="148" w:author="WPS_1569333532" w:date="2022-08-10T11:19:06Z">
        <w:r>
          <w:rPr>
            <w:rFonts w:hint="eastAsia" w:ascii="Times New Roman" w:hAnsi="Times New Roman" w:cs="Times New Roman"/>
            <w:sz w:val="24"/>
            <w:szCs w:val="24"/>
            <w:lang w:val="en-US" w:eastAsia="zh-CN"/>
          </w:rPr>
          <w:t xml:space="preserve"> </w:t>
        </w:r>
      </w:ins>
      <w:r>
        <w:rPr>
          <w:rFonts w:ascii="Times New Roman" w:hAnsi="Times New Roman" w:cs="Times New Roman"/>
          <w:sz w:val="24"/>
          <w:szCs w:val="24"/>
        </w:rPr>
        <w:t>and take meeting and serving human needs as the fundamental driving force of development. It is believed that the service robot industry will develop step by step to meet demand upgrading and substitution.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point of view of demand, we divide the market demand into three levels: demand upgrade, demand replacement, and demand exploration. Demand upgrade is a deeper intelligent, automatic, and multi-functional upgrade of existing intelligent products in the current market, giving higher added value to the products. Demand substitution is a new way to replace the original demand. In practical applications, most robots are used to replace people. Demand exploration is a future-oriented demand that has not been verified yet and needs to be explored gradually.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Demand upgrading and demand substitution will be the first direction to be implemented and verified</w:t>
      </w:r>
      <w:r>
        <w:rPr>
          <w:rFonts w:hint="eastAsia" w:ascii="Times New Roman" w:hAnsi="Times New Roman" w:cs="Times New Roman"/>
          <w:b/>
          <w:bCs/>
          <w:sz w:val="24"/>
          <w:szCs w:val="24"/>
        </w:rPr>
        <w:t>.</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Such demand is confirmed to exist, and the risk of fake demand is significantly reduced. Upgrading the realization of existing requirements through technical iterations and solution optimization can effectively improve the processing efficiency, in line with product development and progress law. It will carry out natural iterations based on original cognition without substantial fragmentation. Market education and penetration cost are lower, which is more conducive to promotion.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Demand exploration products will meet the selective rich and personalized needs. The early-stage </w:t>
      </w:r>
      <w:ins w:id="149" w:author="WPS_1569333532" w:date="2022-08-10T11:21:45Z">
        <w:r>
          <w:rPr>
            <w:rFonts w:hint="eastAsia" w:ascii="Times New Roman" w:hAnsi="Times New Roman" w:cs="Times New Roman"/>
            <w:sz w:val="24"/>
            <w:szCs w:val="24"/>
            <w:lang w:val="en-US" w:eastAsia="zh-CN"/>
          </w:rPr>
          <w:t xml:space="preserve">of </w:t>
        </w:r>
      </w:ins>
      <w:ins w:id="150" w:author="WPS_1569333532" w:date="2022-08-10T11:22:41Z">
        <w:r>
          <w:rPr>
            <w:rFonts w:hint="eastAsia" w:ascii="Times New Roman" w:hAnsi="Times New Roman" w:cs="Times New Roman"/>
            <w:sz w:val="24"/>
            <w:szCs w:val="24"/>
            <w:lang w:val="en-US" w:eastAsia="zh-CN"/>
          </w:rPr>
          <w:t>e</w:t>
        </w:r>
      </w:ins>
      <w:ins w:id="151" w:author="WPS_1569333532" w:date="2022-08-10T11:22:42Z">
        <w:r>
          <w:rPr>
            <w:rFonts w:hint="eastAsia" w:ascii="Times New Roman" w:hAnsi="Times New Roman" w:cs="Times New Roman"/>
            <w:sz w:val="24"/>
            <w:szCs w:val="24"/>
            <w:lang w:val="en-US" w:eastAsia="zh-CN"/>
          </w:rPr>
          <w:t>x</w:t>
        </w:r>
      </w:ins>
      <w:ins w:id="152" w:author="WPS_1569333532" w:date="2022-08-10T11:22:47Z">
        <w:r>
          <w:rPr>
            <w:rFonts w:hint="eastAsia" w:ascii="Times New Roman" w:hAnsi="Times New Roman" w:cs="Times New Roman"/>
            <w:sz w:val="24"/>
            <w:szCs w:val="24"/>
            <w:lang w:val="en-US" w:eastAsia="zh-CN"/>
          </w:rPr>
          <w:t>pl</w:t>
        </w:r>
      </w:ins>
      <w:ins w:id="153" w:author="WPS_1569333532" w:date="2022-08-10T11:22:49Z">
        <w:r>
          <w:rPr>
            <w:rFonts w:hint="eastAsia" w:ascii="Times New Roman" w:hAnsi="Times New Roman" w:cs="Times New Roman"/>
            <w:sz w:val="24"/>
            <w:szCs w:val="24"/>
            <w:lang w:val="en-US" w:eastAsia="zh-CN"/>
          </w:rPr>
          <w:t>ora</w:t>
        </w:r>
      </w:ins>
      <w:ins w:id="154" w:author="WPS_1569333532" w:date="2022-08-10T11:22:50Z">
        <w:r>
          <w:rPr>
            <w:rFonts w:hint="eastAsia" w:ascii="Times New Roman" w:hAnsi="Times New Roman" w:cs="Times New Roman"/>
            <w:sz w:val="24"/>
            <w:szCs w:val="24"/>
            <w:lang w:val="en-US" w:eastAsia="zh-CN"/>
          </w:rPr>
          <w:t>tion</w:t>
        </w:r>
      </w:ins>
      <w:ins w:id="155" w:author="WPS_1569333532" w:date="2022-08-10T11:22:01Z">
        <w:r>
          <w:rPr>
            <w:rFonts w:hint="eastAsia" w:ascii="Times New Roman" w:hAnsi="Times New Roman" w:cs="Times New Roman"/>
            <w:sz w:val="24"/>
            <w:szCs w:val="24"/>
            <w:lang w:val="en-US" w:eastAsia="zh-CN"/>
          </w:rPr>
          <w:t xml:space="preserve"> </w:t>
        </w:r>
      </w:ins>
      <w:r>
        <w:rPr>
          <w:rFonts w:ascii="Times New Roman" w:hAnsi="Times New Roman" w:cs="Times New Roman"/>
          <w:sz w:val="24"/>
          <w:szCs w:val="24"/>
        </w:rPr>
        <w:t>needs a lot of market cultivation because of the high barriers and excellent development potential. </w:t>
      </w: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szCs w:val="32"/>
        </w:rPr>
      </w:pPr>
      <w:r>
        <w:rPr>
          <w:rFonts w:ascii="Times New Roman" w:hAnsi="Times New Roman" w:cs="Times New Roman"/>
          <w:sz w:val="32"/>
          <w:szCs w:val="32"/>
        </w:rPr>
        <w:t>Acknowledgements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report has been </w:t>
      </w:r>
      <w:ins w:id="156" w:author="Liliana Bove" w:date="2022-08-10T09:59:00Z">
        <w:r>
          <w:rPr>
            <w:rFonts w:ascii="Times New Roman" w:hAnsi="Times New Roman" w:cs="Times New Roman"/>
            <w:sz w:val="24"/>
            <w:szCs w:val="24"/>
          </w:rPr>
          <w:t xml:space="preserve">written </w:t>
        </w:r>
      </w:ins>
      <w:r>
        <w:rPr>
          <w:rFonts w:ascii="Times New Roman" w:hAnsi="Times New Roman" w:cs="Times New Roman"/>
          <w:sz w:val="24"/>
          <w:szCs w:val="24"/>
        </w:rPr>
        <w:t xml:space="preserve">by the marketing research office (MRO) from Elephant Robotics. The MRO is a team of market researchers </w:t>
      </w:r>
      <w:ins w:id="157" w:author="Liliana Bove" w:date="2022-08-10T10:00:00Z">
        <w:r>
          <w:rPr>
            <w:rFonts w:ascii="Times New Roman" w:hAnsi="Times New Roman" w:cs="Times New Roman"/>
            <w:sz w:val="24"/>
            <w:szCs w:val="24"/>
          </w:rPr>
          <w:t xml:space="preserve">with an average of eight years of experience </w:t>
        </w:r>
      </w:ins>
      <w:r>
        <w:rPr>
          <w:rFonts w:ascii="Times New Roman" w:hAnsi="Times New Roman" w:cs="Times New Roman"/>
          <w:sz w:val="24"/>
          <w:szCs w:val="24"/>
        </w:rPr>
        <w:t>who graduated from the University of Melbourne, Boston University, and the Chinese University of Hongkong</w:t>
      </w:r>
      <w:ins w:id="158" w:author="Liliana Bove" w:date="2022-08-10T09:59:00Z">
        <w:r>
          <w:rPr>
            <w:rFonts w:ascii="Times New Roman" w:hAnsi="Times New Roman" w:cs="Times New Roman"/>
            <w:sz w:val="24"/>
            <w:szCs w:val="24"/>
          </w:rPr>
          <w:t>. MRO is</w:t>
        </w:r>
      </w:ins>
      <w:r>
        <w:rPr>
          <w:rFonts w:ascii="Times New Roman" w:hAnsi="Times New Roman" w:cs="Times New Roman"/>
          <w:sz w:val="24"/>
          <w:szCs w:val="24"/>
        </w:rPr>
        <w:t xml:space="preserve"> dedicated to </w:t>
      </w:r>
      <w:ins w:id="159" w:author="Liliana Bove" w:date="2022-08-10T09:59:00Z">
        <w:r>
          <w:rPr>
            <w:rFonts w:ascii="Times New Roman" w:hAnsi="Times New Roman" w:cs="Times New Roman"/>
            <w:sz w:val="24"/>
            <w:szCs w:val="24"/>
          </w:rPr>
          <w:t xml:space="preserve">developing </w:t>
        </w:r>
      </w:ins>
      <w:r>
        <w:rPr>
          <w:rFonts w:ascii="Times New Roman" w:hAnsi="Times New Roman" w:cs="Times New Roman"/>
          <w:sz w:val="24"/>
          <w:szCs w:val="24"/>
        </w:rPr>
        <w:t>deep insights into the robotics &amp; AI industry</w:t>
      </w:r>
      <w:ins w:id="160" w:author="Liliana Bove" w:date="2022-08-10T10:00:00Z">
        <w:r>
          <w:rPr>
            <w:rFonts w:ascii="Times New Roman" w:hAnsi="Times New Roman" w:cs="Times New Roman"/>
            <w:sz w:val="24"/>
            <w:szCs w:val="24"/>
          </w:rPr>
          <w:t xml:space="preserve">. </w:t>
        </w:r>
      </w:ins>
      <w:r>
        <w:rPr>
          <w:rFonts w:ascii="Times New Roman" w:hAnsi="Times New Roman" w:cs="Times New Roman"/>
          <w:sz w:val="24"/>
          <w:szCs w:val="24"/>
        </w:rPr>
        <w:t xml:space="preserve">The primary research data has been derived from interviews with current and past employees of NVIDIA, Fly, Baidu, iFLYTEK, and members of the Association of Chinese Institute of Robotics, Shenzhen International Robot Ecological Alliance and IEEE.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ins w:id="161" w:author="Liliana Bove" w:date="2022-08-10T10:01:00Z">
        <w:r>
          <w:rPr>
            <w:rFonts w:ascii="Times New Roman" w:hAnsi="Times New Roman" w:cs="Times New Roman"/>
            <w:sz w:val="24"/>
            <w:szCs w:val="24"/>
          </w:rPr>
          <w:t xml:space="preserve">MRO </w:t>
        </w:r>
      </w:ins>
      <w:r>
        <w:rPr>
          <w:rFonts w:ascii="Times New Roman" w:hAnsi="Times New Roman" w:cs="Times New Roman"/>
          <w:sz w:val="24"/>
          <w:szCs w:val="24"/>
        </w:rPr>
        <w:t>would like to acknowledge Professor Liliana Bove, from the Department of Management and Marketing at the University of Melbourne for her assistance in reviewing a draft version of this report.</w:t>
      </w:r>
    </w:p>
    <w:p>
      <w:pPr>
        <w:pStyle w:val="2"/>
        <w:spacing w:line="360" w:lineRule="auto"/>
        <w:rPr>
          <w:rFonts w:ascii="Times New Roman" w:hAnsi="Times New Roman" w:cs="Times New Roman"/>
          <w:sz w:val="32"/>
          <w:szCs w:val="32"/>
        </w:rPr>
      </w:pPr>
      <w:r>
        <w:rPr>
          <w:rFonts w:ascii="Times New Roman" w:hAnsi="Times New Roman" w:cs="Times New Roman"/>
          <w:sz w:val="32"/>
          <w:szCs w:val="32"/>
        </w:rPr>
        <w:t>References</w:t>
      </w:r>
    </w:p>
    <w:p>
      <w:pPr>
        <w:spacing w:line="360" w:lineRule="auto"/>
        <w:rPr>
          <w:rFonts w:ascii="Times New Roman" w:hAnsi="Times New Roman" w:cs="Times New Roman"/>
          <w:sz w:val="24"/>
          <w:szCs w:val="24"/>
        </w:rPr>
      </w:pPr>
      <w:r>
        <w:rPr>
          <w:rFonts w:ascii="Times New Roman" w:hAnsi="Times New Roman" w:cs="Times New Roman"/>
          <w:sz w:val="24"/>
          <w:szCs w:val="24"/>
        </w:rPr>
        <w:t>1.</w:t>
      </w:r>
      <w:ins w:id="162" w:author="Liliana Bove" w:date="2022-08-10T10:01:00Z">
        <w:r>
          <w:rPr>
            <w:rFonts w:ascii="Times New Roman" w:hAnsi="Times New Roman" w:cs="Times New Roman"/>
            <w:sz w:val="24"/>
            <w:szCs w:val="24"/>
          </w:rPr>
          <w:t xml:space="preserve"> </w:t>
        </w:r>
      </w:ins>
      <w:r>
        <w:rPr>
          <w:rFonts w:ascii="Times New Roman" w:hAnsi="Times New Roman" w:cs="Times New Roman"/>
          <w:sz w:val="24"/>
          <w:szCs w:val="24"/>
        </w:rPr>
        <w:t xml:space="preserve">Bogue, R. (2020). The Chinese robot industry. Industrial Robot: The International Journal of Robotics Research and Application. </w:t>
      </w:r>
    </w:p>
    <w:p>
      <w:pPr>
        <w:spacing w:line="360" w:lineRule="auto"/>
        <w:rPr>
          <w:rFonts w:ascii="Times New Roman" w:hAnsi="Times New Roman" w:cs="Times New Roman"/>
          <w:sz w:val="24"/>
          <w:szCs w:val="24"/>
        </w:rPr>
      </w:pPr>
      <w:r>
        <w:rPr>
          <w:rFonts w:ascii="Times New Roman" w:hAnsi="Times New Roman" w:cs="Times New Roman"/>
          <w:sz w:val="24"/>
          <w:szCs w:val="24"/>
        </w:rPr>
        <w:t>2.</w:t>
      </w:r>
      <w:ins w:id="163"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Cheng, H., Jia, R., Li, D., &amp; Li, H. (2019). The rise of robots in China. Journal of Economic Perspectives, 33(2), 71-88.</w:t>
      </w:r>
    </w:p>
    <w:p>
      <w:pPr>
        <w:spacing w:line="360" w:lineRule="auto"/>
        <w:rPr>
          <w:rFonts w:ascii="Times New Roman" w:hAnsi="Times New Roman" w:cs="Times New Roman"/>
          <w:sz w:val="24"/>
          <w:szCs w:val="24"/>
        </w:rPr>
      </w:pPr>
      <w:r>
        <w:rPr>
          <w:rFonts w:ascii="Times New Roman" w:hAnsi="Times New Roman" w:cs="Times New Roman"/>
          <w:sz w:val="24"/>
          <w:szCs w:val="24"/>
        </w:rPr>
        <w:t>3.</w:t>
      </w:r>
      <w:ins w:id="164"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Cho, D. (2020). Memory Design for Artificial Intelligence. International Journal of Internet, Broadcasting and Communication, 12(1), 90-94.</w:t>
      </w:r>
    </w:p>
    <w:p>
      <w:pPr>
        <w:spacing w:line="360" w:lineRule="auto"/>
        <w:rPr>
          <w:rFonts w:ascii="Times New Roman" w:hAnsi="Times New Roman" w:cs="Times New Roman"/>
          <w:sz w:val="24"/>
          <w:szCs w:val="24"/>
        </w:rPr>
      </w:pPr>
      <w:r>
        <w:rPr>
          <w:rFonts w:ascii="Times New Roman" w:hAnsi="Times New Roman" w:cs="Times New Roman"/>
          <w:sz w:val="24"/>
          <w:szCs w:val="24"/>
        </w:rPr>
        <w:t>4.</w:t>
      </w:r>
      <w:ins w:id="165"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Joseph, L. (2018). Robot operating system (</w:t>
      </w:r>
      <w:ins w:id="166" w:author="Liliana Bove" w:date="2022-08-10T10:01:00Z">
        <w:r>
          <w:rPr>
            <w:rFonts w:ascii="Times New Roman" w:hAnsi="Times New Roman" w:cs="Times New Roman"/>
            <w:sz w:val="24"/>
            <w:szCs w:val="24"/>
          </w:rPr>
          <w:t>ROS</w:t>
        </w:r>
      </w:ins>
      <w:r>
        <w:rPr>
          <w:rFonts w:ascii="Times New Roman" w:hAnsi="Times New Roman" w:cs="Times New Roman"/>
          <w:sz w:val="24"/>
          <w:szCs w:val="24"/>
        </w:rPr>
        <w:t>) for absolute beginners. Springer.</w:t>
      </w:r>
    </w:p>
    <w:p>
      <w:pPr>
        <w:spacing w:line="360" w:lineRule="auto"/>
        <w:rPr>
          <w:rFonts w:ascii="Times New Roman" w:hAnsi="Times New Roman" w:cs="Times New Roman"/>
          <w:sz w:val="24"/>
          <w:szCs w:val="24"/>
        </w:rPr>
      </w:pPr>
      <w:r>
        <w:rPr>
          <w:rFonts w:ascii="Times New Roman" w:hAnsi="Times New Roman" w:cs="Times New Roman"/>
          <w:sz w:val="24"/>
          <w:szCs w:val="24"/>
        </w:rPr>
        <w:t>5.</w:t>
      </w:r>
      <w:ins w:id="167"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Karabegović, I. (2017). The role of industrial and service robots in fourth industrial revolution with focus on China. Journal of Engineering and Architecture, 5(2), 110-117.</w:t>
      </w:r>
    </w:p>
    <w:p>
      <w:pPr>
        <w:spacing w:line="360" w:lineRule="auto"/>
        <w:rPr>
          <w:rFonts w:ascii="Times New Roman" w:hAnsi="Times New Roman" w:cs="Times New Roman"/>
          <w:sz w:val="24"/>
          <w:szCs w:val="24"/>
        </w:rPr>
      </w:pPr>
      <w:r>
        <w:rPr>
          <w:rFonts w:ascii="Times New Roman" w:hAnsi="Times New Roman" w:cs="Times New Roman"/>
          <w:sz w:val="24"/>
          <w:szCs w:val="24"/>
        </w:rPr>
        <w:t>6.</w:t>
      </w:r>
      <w:ins w:id="168"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Kuo, C. M., Chen, L. C., &amp; Tseng, C. Y. (2017). Investigating an innovative service with hospitality robots. International Journal of Contemporary Hospitality Management.</w:t>
      </w:r>
    </w:p>
    <w:p>
      <w:pPr>
        <w:spacing w:line="360" w:lineRule="auto"/>
        <w:rPr>
          <w:rFonts w:ascii="Times New Roman" w:hAnsi="Times New Roman" w:cs="Times New Roman"/>
          <w:sz w:val="24"/>
          <w:szCs w:val="24"/>
        </w:rPr>
      </w:pPr>
      <w:r>
        <w:rPr>
          <w:rFonts w:ascii="Times New Roman" w:hAnsi="Times New Roman" w:cs="Times New Roman"/>
          <w:sz w:val="24"/>
          <w:szCs w:val="24"/>
        </w:rPr>
        <w:t>7.</w:t>
      </w:r>
      <w:ins w:id="169"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Malik, A. A., &amp; Bilberg, A. (2019). Developing a reference model for human–robot interaction. International Journal on Interactive Design and Manufacturing, 13(4), 1541-1547.</w:t>
      </w:r>
    </w:p>
    <w:p>
      <w:pPr>
        <w:spacing w:line="360" w:lineRule="auto"/>
        <w:rPr>
          <w:rFonts w:ascii="Times New Roman" w:hAnsi="Times New Roman" w:cs="Times New Roman"/>
          <w:sz w:val="24"/>
          <w:szCs w:val="24"/>
        </w:rPr>
      </w:pPr>
      <w:r>
        <w:rPr>
          <w:rFonts w:ascii="Times New Roman" w:hAnsi="Times New Roman" w:cs="Times New Roman"/>
          <w:sz w:val="24"/>
          <w:szCs w:val="24"/>
        </w:rPr>
        <w:t>8.</w:t>
      </w:r>
      <w:ins w:id="170"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Pineda, L. A., Rodríguez, A., Fuentes, G., Rascon, C., &amp; Meza, I. V. (2015). Concept and functional structure of a service robot. International Journal of Advanced Robotic Systems, 12(2), 6.</w:t>
      </w:r>
    </w:p>
    <w:p>
      <w:pPr>
        <w:spacing w:line="360" w:lineRule="auto"/>
        <w:rPr>
          <w:rFonts w:ascii="Times New Roman" w:hAnsi="Times New Roman" w:cs="Times New Roman"/>
          <w:sz w:val="24"/>
          <w:szCs w:val="24"/>
        </w:rPr>
      </w:pPr>
      <w:r>
        <w:rPr>
          <w:rFonts w:ascii="Times New Roman" w:hAnsi="Times New Roman" w:cs="Times New Roman"/>
          <w:sz w:val="24"/>
          <w:szCs w:val="24"/>
        </w:rPr>
        <w:t>9.</w:t>
      </w:r>
      <w:ins w:id="171" w:author="Liliana Bove" w:date="2022-08-10T10:02:00Z">
        <w:r>
          <w:rPr>
            <w:rFonts w:ascii="Times New Roman" w:hAnsi="Times New Roman" w:cs="Times New Roman"/>
            <w:sz w:val="24"/>
            <w:szCs w:val="24"/>
          </w:rPr>
          <w:t xml:space="preserve"> </w:t>
        </w:r>
      </w:ins>
      <w:r>
        <w:rPr>
          <w:rFonts w:ascii="Times New Roman" w:hAnsi="Times New Roman" w:cs="Times New Roman"/>
          <w:sz w:val="24"/>
          <w:szCs w:val="24"/>
        </w:rPr>
        <w:t xml:space="preserve">Sheridan, T. B. (2016). Human–robot interaction: status and challenges. Human </w:t>
      </w:r>
      <w:ins w:id="172" w:author="Liliana Bove" w:date="2022-08-10T10:03:00Z">
        <w:r>
          <w:rPr>
            <w:rFonts w:ascii="Times New Roman" w:hAnsi="Times New Roman" w:cs="Times New Roman"/>
            <w:sz w:val="24"/>
            <w:szCs w:val="24"/>
          </w:rPr>
          <w:t>Factors</w:t>
        </w:r>
      </w:ins>
      <w:r>
        <w:rPr>
          <w:rFonts w:ascii="Times New Roman" w:hAnsi="Times New Roman" w:cs="Times New Roman"/>
          <w:sz w:val="24"/>
          <w:szCs w:val="24"/>
        </w:rPr>
        <w:t>, 58(4), 525-532.</w:t>
      </w:r>
    </w:p>
    <w:p>
      <w:pPr>
        <w:spacing w:line="360" w:lineRule="auto"/>
        <w:rPr>
          <w:rFonts w:ascii="Times New Roman" w:hAnsi="Times New Roman" w:cs="Times New Roman"/>
          <w:sz w:val="24"/>
          <w:szCs w:val="24"/>
        </w:rPr>
      </w:pPr>
      <w:r>
        <w:rPr>
          <w:rFonts w:ascii="Times New Roman" w:hAnsi="Times New Roman" w:cs="Times New Roman"/>
          <w:sz w:val="24"/>
          <w:szCs w:val="24"/>
        </w:rPr>
        <w:t>10.</w:t>
      </w:r>
      <w:ins w:id="173" w:author="Liliana Bove" w:date="2022-08-10T10:03:00Z">
        <w:r>
          <w:rPr>
            <w:rFonts w:ascii="Times New Roman" w:hAnsi="Times New Roman" w:cs="Times New Roman"/>
            <w:sz w:val="24"/>
            <w:szCs w:val="24"/>
          </w:rPr>
          <w:t xml:space="preserve"> </w:t>
        </w:r>
      </w:ins>
      <w:r>
        <w:rPr>
          <w:rFonts w:ascii="Times New Roman" w:hAnsi="Times New Roman" w:cs="Times New Roman"/>
          <w:sz w:val="24"/>
          <w:szCs w:val="24"/>
        </w:rPr>
        <w:t>Shukla, S., Sanyal, H., &amp; Agrawal, R. (2020, December). Use of SLAM Technology to Enhance Performance &amp; Accuracy of Bots. In 2020 2nd International Conference on Advances in Computing, Communication Control and Networking (ICACCCN) (pp. 699-704). IEEE.</w:t>
      </w:r>
    </w:p>
    <w:p>
      <w:pPr>
        <w:spacing w:line="360" w:lineRule="auto"/>
        <w:rPr>
          <w:rFonts w:ascii="Times New Roman" w:hAnsi="Times New Roman" w:cs="Times New Roman"/>
          <w:sz w:val="24"/>
          <w:szCs w:val="24"/>
        </w:rPr>
      </w:pPr>
      <w:r>
        <w:rPr>
          <w:rFonts w:ascii="Times New Roman" w:hAnsi="Times New Roman" w:cs="Times New Roman"/>
          <w:sz w:val="24"/>
          <w:szCs w:val="24"/>
        </w:rPr>
        <w:t>11.</w:t>
      </w:r>
      <w:ins w:id="174" w:author="Liliana Bove" w:date="2022-08-10T10:03:00Z">
        <w:r>
          <w:rPr>
            <w:rFonts w:ascii="Times New Roman" w:hAnsi="Times New Roman" w:cs="Times New Roman"/>
            <w:sz w:val="24"/>
            <w:szCs w:val="24"/>
          </w:rPr>
          <w:t xml:space="preserve"> </w:t>
        </w:r>
      </w:ins>
      <w:r>
        <w:rPr>
          <w:rFonts w:ascii="Times New Roman" w:hAnsi="Times New Roman" w:cs="Times New Roman"/>
          <w:sz w:val="24"/>
          <w:szCs w:val="24"/>
        </w:rPr>
        <w:t xml:space="preserve">Stasse, O., &amp; Flayols, T. (2019). An overview of humanoid robots </w:t>
      </w:r>
      <w:ins w:id="175" w:author="Liliana Bove" w:date="2022-08-10T10:03:00Z">
        <w:r>
          <w:rPr>
            <w:rFonts w:ascii="Times New Roman" w:hAnsi="Times New Roman" w:cs="Times New Roman"/>
            <w:sz w:val="24"/>
            <w:szCs w:val="24"/>
          </w:rPr>
          <w:t>t</w:t>
        </w:r>
      </w:ins>
      <w:r>
        <w:rPr>
          <w:rFonts w:ascii="Times New Roman" w:hAnsi="Times New Roman" w:cs="Times New Roman"/>
          <w:sz w:val="24"/>
          <w:szCs w:val="24"/>
        </w:rPr>
        <w:t>echnologies. Biomechanics of Anthropomorphic Systems, 281-310.</w:t>
      </w:r>
    </w:p>
    <w:p>
      <w:pPr>
        <w:spacing w:line="360" w:lineRule="auto"/>
        <w:rPr>
          <w:rFonts w:ascii="Times New Roman" w:hAnsi="Times New Roman" w:cs="Times New Roman"/>
          <w:sz w:val="24"/>
          <w:szCs w:val="24"/>
        </w:rPr>
      </w:pPr>
      <w:r>
        <w:rPr>
          <w:rFonts w:ascii="Times New Roman" w:hAnsi="Times New Roman" w:cs="Times New Roman"/>
          <w:sz w:val="24"/>
          <w:szCs w:val="24"/>
        </w:rPr>
        <w:t>12.</w:t>
      </w:r>
      <w:ins w:id="176" w:author="Liliana Bove" w:date="2022-08-10T10:03:00Z">
        <w:r>
          <w:rPr>
            <w:rFonts w:ascii="Times New Roman" w:hAnsi="Times New Roman" w:cs="Times New Roman"/>
            <w:sz w:val="24"/>
            <w:szCs w:val="24"/>
          </w:rPr>
          <w:t xml:space="preserve"> </w:t>
        </w:r>
      </w:ins>
      <w:r>
        <w:rPr>
          <w:rFonts w:ascii="Times New Roman" w:hAnsi="Times New Roman" w:cs="Times New Roman"/>
          <w:sz w:val="24"/>
          <w:szCs w:val="24"/>
        </w:rPr>
        <w:t>Zhang, H., Liu, L. Z., Xie, H., Jiang, Y., Zhou, J., &amp; Wang, Y. (2022). Deep Learning-Based Robot Vision: High-End Tools for Smart Manufacturing. IEEE Instrumentation &amp; Measurement Magazine, 25(2), 27-35.</w:t>
      </w:r>
    </w:p>
    <w:p>
      <w:pPr>
        <w:spacing w:line="360" w:lineRule="auto"/>
        <w:rPr>
          <w:rFonts w:ascii="Times New Roman" w:hAnsi="Times New Roman" w:cs="Times New Roman"/>
          <w:sz w:val="24"/>
          <w:szCs w:val="24"/>
        </w:rPr>
      </w:pPr>
      <w:r>
        <w:rPr>
          <w:rFonts w:ascii="Times New Roman" w:hAnsi="Times New Roman" w:cs="Times New Roman"/>
          <w:sz w:val="24"/>
          <w:szCs w:val="24"/>
        </w:rPr>
        <w:t>13.</w:t>
      </w:r>
      <w:ins w:id="177" w:author="Liliana Bove" w:date="2022-08-10T10:03:00Z">
        <w:r>
          <w:rPr>
            <w:rFonts w:ascii="Times New Roman" w:hAnsi="Times New Roman" w:cs="Times New Roman"/>
            <w:sz w:val="24"/>
            <w:szCs w:val="24"/>
          </w:rPr>
          <w:t xml:space="preserve"> </w:t>
        </w:r>
      </w:ins>
      <w:r>
        <w:rPr>
          <w:rFonts w:ascii="Times New Roman" w:hAnsi="Times New Roman" w:cs="Times New Roman"/>
          <w:sz w:val="24"/>
          <w:szCs w:val="24"/>
        </w:rPr>
        <w:t>Zhang, Y., Wang, H., &amp; Xu, F. (2017, November). Object detection and recognition of intelligent service robot based on deep learning. In 2017 IEEE International Conference on Cybernetics and Intelligent Systems (CIS) and IEEE Conference on Robotics, Automation and Mechatronics (RAM) (pp. 171-176)</w:t>
      </w:r>
      <w:ins w:id="178" w:author="Liliana Bove" w:date="2022-08-10T10:04:00Z">
        <w:r>
          <w:rPr>
            <w:rFonts w:ascii="Times New Roman" w:hAnsi="Times New Roman" w:cs="Times New Roman"/>
            <w:sz w:val="24"/>
            <w:szCs w:val="24"/>
          </w:rPr>
          <w:t>.</w:t>
        </w:r>
      </w:ins>
    </w:p>
    <w:p>
      <w:pPr>
        <w:spacing w:line="360" w:lineRule="auto"/>
        <w:rPr>
          <w:ins w:id="179" w:author="WPS_1569333532" w:date="2022-08-23T15:38:13Z"/>
          <w:rFonts w:ascii="Times New Roman" w:hAnsi="Times New Roman" w:cs="Times New Roman"/>
          <w:sz w:val="24"/>
          <w:szCs w:val="24"/>
        </w:rPr>
      </w:pPr>
      <w:r>
        <w:rPr>
          <w:rFonts w:ascii="Times New Roman" w:hAnsi="Times New Roman" w:cs="Times New Roman"/>
          <w:sz w:val="24"/>
          <w:szCs w:val="24"/>
        </w:rPr>
        <w:t>14.</w:t>
      </w:r>
      <w:ins w:id="180" w:author="Liliana Bove" w:date="2022-08-10T10:04:00Z">
        <w:r>
          <w:rPr>
            <w:rFonts w:ascii="Times New Roman" w:hAnsi="Times New Roman" w:cs="Times New Roman"/>
            <w:sz w:val="24"/>
            <w:szCs w:val="24"/>
          </w:rPr>
          <w:t xml:space="preserve"> </w:t>
        </w:r>
      </w:ins>
      <w:r>
        <w:rPr>
          <w:rFonts w:ascii="Times New Roman" w:hAnsi="Times New Roman" w:cs="Times New Roman"/>
          <w:sz w:val="24"/>
          <w:szCs w:val="24"/>
        </w:rPr>
        <w:t>Zheng, L., Liu, S., &amp; Wang, S. (2016). Current situation and future of Chinese industrial robot development. International Journal of Mechanical Engineering and Robotics Research, 5(4), 295-300.</w:t>
      </w:r>
    </w:p>
    <w:p>
      <w:pPr>
        <w:spacing w:line="360" w:lineRule="auto"/>
        <w:rPr>
          <w:ins w:id="181" w:author="WPS_1569333532" w:date="2022-08-23T15:38:01Z"/>
          <w:rFonts w:ascii="Times New Roman" w:hAnsi="Times New Roman" w:cs="Times New Roman"/>
          <w:color w:val="000000" w:themeColor="text1"/>
          <w:sz w:val="24"/>
          <w:szCs w:val="24"/>
        </w:rPr>
      </w:pPr>
      <w:ins w:id="182" w:author="WPS_1569333532" w:date="2022-08-23T15:38:12Z">
        <w:r>
          <w:rPr>
            <w:rFonts w:hint="eastAsia" w:ascii="Times New Roman" w:hAnsi="Times New Roman" w:cs="Times New Roman"/>
            <w:color w:val="000000" w:themeColor="text1"/>
            <w:sz w:val="24"/>
            <w:szCs w:val="24"/>
          </w:rPr>
          <w:t>15. Roden, M. A. (1992). Analysis of automatic guided vehicles and self-guided vehicles for hospital foodservice. University of Nevada, Las Vegas.</w:t>
        </w:r>
      </w:ins>
    </w:p>
    <w:p>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16.</w:t>
      </w:r>
      <w:ins w:id="183" w:author="Liliana Bove" w:date="2022-08-10T10:05:00Z">
        <w:r>
          <w:rPr>
            <w:rFonts w:ascii="Times New Roman" w:hAnsi="Times New Roman" w:cs="Times New Roman"/>
            <w:sz w:val="24"/>
            <w:szCs w:val="24"/>
          </w:rPr>
          <w:t xml:space="preserve"> </w:t>
        </w:r>
      </w:ins>
      <w:r>
        <w:rPr>
          <w:rFonts w:ascii="Times New Roman" w:hAnsi="Times New Roman" w:cs="Times New Roman"/>
          <w:sz w:val="24"/>
          <w:szCs w:val="24"/>
        </w:rPr>
        <w:t>World Robotics 2021 – Service Robots report. (2021). IFR. https://ifr.org/news/service-robots-hit-double-digit-growth-worldwide</w:t>
      </w:r>
    </w:p>
    <w:p>
      <w:pPr>
        <w:spacing w:line="360" w:lineRule="auto"/>
        <w:rPr>
          <w:rFonts w:ascii="Times New Roman" w:hAnsi="Times New Roman" w:cs="Times New Roman"/>
          <w:sz w:val="24"/>
          <w:szCs w:val="24"/>
        </w:rPr>
      </w:pPr>
      <w:r>
        <w:rPr>
          <w:rFonts w:ascii="Times New Roman" w:hAnsi="Times New Roman" w:cs="Times New Roman"/>
          <w:sz w:val="24"/>
          <w:szCs w:val="24"/>
        </w:rPr>
        <w:t>17.</w:t>
      </w:r>
      <w:ins w:id="184" w:author="Liliana Bove" w:date="2022-08-10T10:05:00Z">
        <w:r>
          <w:rPr>
            <w:rFonts w:ascii="Times New Roman" w:hAnsi="Times New Roman" w:cs="Times New Roman"/>
            <w:sz w:val="24"/>
            <w:szCs w:val="24"/>
          </w:rPr>
          <w:t xml:space="preserve"> </w:t>
        </w:r>
      </w:ins>
      <w:r>
        <w:rPr>
          <w:rFonts w:ascii="Times New Roman" w:hAnsi="Times New Roman" w:cs="Times New Roman"/>
          <w:sz w:val="24"/>
          <w:szCs w:val="24"/>
        </w:rPr>
        <w:t>Chinese Institute of Electronics. (2021). China Robot Industry Development Report. http://www.news.cn/techpro/20211026/cf6c26e3f4a24bd19e15177f8cf2686f/c.html</w:t>
      </w:r>
    </w:p>
    <w:p>
      <w:pPr>
        <w:spacing w:line="360" w:lineRule="auto"/>
        <w:rPr>
          <w:rFonts w:ascii="Times New Roman" w:hAnsi="Times New Roman" w:cs="Times New Roman"/>
          <w:sz w:val="24"/>
          <w:szCs w:val="24"/>
        </w:rPr>
      </w:pPr>
      <w:r>
        <w:rPr>
          <w:rFonts w:ascii="Times New Roman" w:hAnsi="Times New Roman" w:cs="Times New Roman"/>
          <w:sz w:val="24"/>
          <w:szCs w:val="24"/>
        </w:rPr>
        <w:t>18.</w:t>
      </w:r>
      <w:ins w:id="185" w:author="Liliana Bove" w:date="2022-08-10T10:05:00Z">
        <w:r>
          <w:rPr>
            <w:rFonts w:ascii="Times New Roman" w:hAnsi="Times New Roman" w:cs="Times New Roman"/>
            <w:sz w:val="24"/>
            <w:szCs w:val="24"/>
          </w:rPr>
          <w:t xml:space="preserve"> </w:t>
        </w:r>
      </w:ins>
      <w:r>
        <w:rPr>
          <w:rFonts w:ascii="Times New Roman" w:hAnsi="Times New Roman" w:cs="Times New Roman"/>
          <w:sz w:val="24"/>
          <w:szCs w:val="24"/>
        </w:rPr>
        <w:t>CSTC. (2019). Classification of robots. (CSTC, Ed.) Retrieved from https://www.ccidgroup.com/info/1105/25985.htm</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ins w:id="0" w:author="WPS_1569333532" w:date="2022-08-10T11:24:15Z">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ins w:id="2" w:author="WPS_1569333532" w:date="2022-08-10T11:24:15Z">
                              <w:r>
                                <w:rPr>
                                  <w:rFonts w:hint="eastAsia"/>
                                  <w:lang w:eastAsia="zh-CN"/>
                                </w:rPr>
                                <w:fldChar w:fldCharType="begin"/>
                              </w:r>
                            </w:ins>
                            <w:ins w:id="3" w:author="WPS_1569333532" w:date="2022-08-10T11:24:15Z">
                              <w:r>
                                <w:rPr>
                                  <w:rFonts w:hint="eastAsia"/>
                                  <w:lang w:eastAsia="zh-CN"/>
                                </w:rPr>
                                <w:instrText xml:space="preserve"> PAGE  \* MERGEFORMAT </w:instrText>
                              </w:r>
                            </w:ins>
                            <w:ins w:id="4" w:author="WPS_1569333532" w:date="2022-08-10T11:24:15Z">
                              <w:r>
                                <w:rPr>
                                  <w:rFonts w:hint="eastAsia"/>
                                  <w:lang w:eastAsia="zh-CN"/>
                                </w:rPr>
                                <w:fldChar w:fldCharType="separate"/>
                              </w:r>
                            </w:ins>
                            <w:ins w:id="5" w:author="WPS_1569333532" w:date="2022-08-10T11:24:15Z">
                              <w:r>
                                <w:rPr>
                                  <w:rFonts w:hint="eastAsia"/>
                                  <w:lang w:eastAsia="zh-CN"/>
                                </w:rPr>
                                <w:t>1</w:t>
                              </w:r>
                            </w:ins>
                            <w:ins w:id="6" w:author="WPS_1569333532" w:date="2022-08-10T11:24:15Z">
                              <w:r>
                                <w:rPr>
                                  <w:rFonts w:hint="eastAsia"/>
                                  <w:lang w:eastAsia="zh-CN"/>
                                </w:rPr>
                                <w:fldChar w:fldCharType="end"/>
                              </w:r>
                            </w:ins>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ins w:id="7" w:author="WPS_1569333532" w:date="2022-08-10T11:24:15Z">
                        <w:r>
                          <w:rPr>
                            <w:rFonts w:hint="eastAsia"/>
                            <w:lang w:eastAsia="zh-CN"/>
                          </w:rPr>
                          <w:fldChar w:fldCharType="begin"/>
                        </w:r>
                      </w:ins>
                      <w:ins w:id="8" w:author="WPS_1569333532" w:date="2022-08-10T11:24:15Z">
                        <w:r>
                          <w:rPr>
                            <w:rFonts w:hint="eastAsia"/>
                            <w:lang w:eastAsia="zh-CN"/>
                          </w:rPr>
                          <w:instrText xml:space="preserve"> PAGE  \* MERGEFORMAT </w:instrText>
                        </w:r>
                      </w:ins>
                      <w:ins w:id="9" w:author="WPS_1569333532" w:date="2022-08-10T11:24:15Z">
                        <w:r>
                          <w:rPr>
                            <w:rFonts w:hint="eastAsia"/>
                            <w:lang w:eastAsia="zh-CN"/>
                          </w:rPr>
                          <w:fldChar w:fldCharType="separate"/>
                        </w:r>
                      </w:ins>
                      <w:ins w:id="10" w:author="WPS_1569333532" w:date="2022-08-10T11:24:15Z">
                        <w:r>
                          <w:rPr>
                            <w:rFonts w:hint="eastAsia"/>
                            <w:lang w:eastAsia="zh-CN"/>
                          </w:rPr>
                          <w:t>1</w:t>
                        </w:r>
                      </w:ins>
                      <w:ins w:id="11" w:author="WPS_1569333532" w:date="2022-08-10T11:24:15Z">
                        <w:r>
                          <w:rPr>
                            <w:rFonts w:hint="eastAsia"/>
                            <w:lang w:eastAsia="zh-CN"/>
                          </w:rPr>
                          <w:fldChar w:fldCharType="end"/>
                        </w:r>
                      </w:ins>
                    </w:p>
                  </w:txbxContent>
                </v:textbox>
              </v:shape>
            </w:pict>
          </mc:Fallback>
        </mc:AlternateContent>
      </w:r>
    </w:ins>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2027C2"/>
    <w:multiLevelType w:val="singleLevel"/>
    <w:tmpl w:val="C32027C2"/>
    <w:lvl w:ilvl="0" w:tentative="0">
      <w:start w:val="1"/>
      <w:numFmt w:val="decimal"/>
      <w:suff w:val="space"/>
      <w:lvlText w:val="%1."/>
      <w:lvlJc w:val="left"/>
    </w:lvl>
  </w:abstractNum>
  <w:abstractNum w:abstractNumId="1">
    <w:nsid w:val="08916259"/>
    <w:multiLevelType w:val="multilevel"/>
    <w:tmpl w:val="08916259"/>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2">
    <w:nsid w:val="1D9E768A"/>
    <w:multiLevelType w:val="multilevel"/>
    <w:tmpl w:val="1D9E768A"/>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3">
    <w:nsid w:val="36AE0017"/>
    <w:multiLevelType w:val="multilevel"/>
    <w:tmpl w:val="36AE0017"/>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4">
    <w:nsid w:val="54C00047"/>
    <w:multiLevelType w:val="multilevel"/>
    <w:tmpl w:val="54C00047"/>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5">
    <w:nsid w:val="5FFC5317"/>
    <w:multiLevelType w:val="singleLevel"/>
    <w:tmpl w:val="5FFC5317"/>
    <w:lvl w:ilvl="0" w:tentative="0">
      <w:start w:val="1"/>
      <w:numFmt w:val="bullet"/>
      <w:lvlText w:val=""/>
      <w:lvlJc w:val="left"/>
      <w:pPr>
        <w:ind w:left="420" w:hanging="420"/>
      </w:pPr>
      <w:rPr>
        <w:rFonts w:hint="default" w:ascii="Wingdings" w:hAnsi="Wingdings"/>
      </w:rPr>
    </w:lvl>
  </w:abstractNum>
  <w:abstractNum w:abstractNumId="6">
    <w:nsid w:val="618C77F7"/>
    <w:multiLevelType w:val="singleLevel"/>
    <w:tmpl w:val="618C77F7"/>
    <w:lvl w:ilvl="0" w:tentative="0">
      <w:start w:val="1"/>
      <w:numFmt w:val="decimal"/>
      <w:suff w:val="space"/>
      <w:lvlText w:val="%1."/>
      <w:lvlJc w:val="left"/>
    </w:lvl>
  </w:abstractNum>
  <w:abstractNum w:abstractNumId="7">
    <w:nsid w:val="6D692DED"/>
    <w:multiLevelType w:val="multilevel"/>
    <w:tmpl w:val="6D692DED"/>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0"/>
      <w:numFmt w:val="decimal"/>
      <w:lvlText w:val=""/>
      <w:lvlJc w:val="left"/>
    </w:lvl>
  </w:abstractNum>
  <w:num w:numId="1">
    <w:abstractNumId w:val="5"/>
  </w:num>
  <w:num w:numId="2">
    <w:abstractNumId w:val="7"/>
  </w:num>
  <w:num w:numId="3">
    <w:abstractNumId w:val="3"/>
  </w:num>
  <w:num w:numId="4">
    <w:abstractNumId w:val="1"/>
  </w:num>
  <w:num w:numId="5">
    <w:abstractNumId w:val="2"/>
  </w:num>
  <w:num w:numId="6">
    <w:abstractNumId w:val="4"/>
  </w:num>
  <w:num w:numId="7">
    <w:abstractNumId w:val="0"/>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liana Bove">
    <w15:presenceInfo w15:providerId="AD" w15:userId="S::lbove@unimelb.edu.au::f619e052-e251-44b2-a370-f9429d69d727"/>
  </w15:person>
  <w15:person w15:author="WPS_1569333532">
    <w15:presenceInfo w15:providerId="WPS Office" w15:userId="10277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039AA"/>
    <w:rsid w:val="0001202F"/>
    <w:rsid w:val="00020BE2"/>
    <w:rsid w:val="0002736D"/>
    <w:rsid w:val="000447DD"/>
    <w:rsid w:val="00064856"/>
    <w:rsid w:val="00074992"/>
    <w:rsid w:val="000B5D48"/>
    <w:rsid w:val="000C1380"/>
    <w:rsid w:val="000D4A9A"/>
    <w:rsid w:val="000D621A"/>
    <w:rsid w:val="000D74BF"/>
    <w:rsid w:val="000E3A14"/>
    <w:rsid w:val="000E48D7"/>
    <w:rsid w:val="000E6E9A"/>
    <w:rsid w:val="0011366E"/>
    <w:rsid w:val="00152E52"/>
    <w:rsid w:val="001838A7"/>
    <w:rsid w:val="001B42DA"/>
    <w:rsid w:val="001D241B"/>
    <w:rsid w:val="001D7688"/>
    <w:rsid w:val="001E3630"/>
    <w:rsid w:val="001F45E4"/>
    <w:rsid w:val="00233B63"/>
    <w:rsid w:val="00241AE1"/>
    <w:rsid w:val="002547E2"/>
    <w:rsid w:val="00254C09"/>
    <w:rsid w:val="00266347"/>
    <w:rsid w:val="00275792"/>
    <w:rsid w:val="00277A66"/>
    <w:rsid w:val="002812A7"/>
    <w:rsid w:val="002861F2"/>
    <w:rsid w:val="00286CFA"/>
    <w:rsid w:val="00292EB2"/>
    <w:rsid w:val="002967AA"/>
    <w:rsid w:val="002D4DFB"/>
    <w:rsid w:val="002D4E7D"/>
    <w:rsid w:val="002D5FA5"/>
    <w:rsid w:val="002E46DA"/>
    <w:rsid w:val="00321375"/>
    <w:rsid w:val="003218A9"/>
    <w:rsid w:val="00325681"/>
    <w:rsid w:val="00327C38"/>
    <w:rsid w:val="003474A4"/>
    <w:rsid w:val="003A34CA"/>
    <w:rsid w:val="003D1CD5"/>
    <w:rsid w:val="00402992"/>
    <w:rsid w:val="00411759"/>
    <w:rsid w:val="00416090"/>
    <w:rsid w:val="00417EE2"/>
    <w:rsid w:val="004201A7"/>
    <w:rsid w:val="00446E1E"/>
    <w:rsid w:val="00453D0F"/>
    <w:rsid w:val="004810D7"/>
    <w:rsid w:val="00484408"/>
    <w:rsid w:val="004E17FC"/>
    <w:rsid w:val="004E41CA"/>
    <w:rsid w:val="004F49AB"/>
    <w:rsid w:val="004F76B6"/>
    <w:rsid w:val="00533226"/>
    <w:rsid w:val="0054779A"/>
    <w:rsid w:val="005514AE"/>
    <w:rsid w:val="00554C62"/>
    <w:rsid w:val="00575D2C"/>
    <w:rsid w:val="00591229"/>
    <w:rsid w:val="005A736E"/>
    <w:rsid w:val="005B5724"/>
    <w:rsid w:val="005C3AA9"/>
    <w:rsid w:val="005E4FB9"/>
    <w:rsid w:val="005E6C64"/>
    <w:rsid w:val="0061359C"/>
    <w:rsid w:val="00614404"/>
    <w:rsid w:val="0064586F"/>
    <w:rsid w:val="00651F9D"/>
    <w:rsid w:val="00663AB0"/>
    <w:rsid w:val="00680771"/>
    <w:rsid w:val="00683BF4"/>
    <w:rsid w:val="006A302E"/>
    <w:rsid w:val="006B01B2"/>
    <w:rsid w:val="006B2FD8"/>
    <w:rsid w:val="006C5FFB"/>
    <w:rsid w:val="006F1E60"/>
    <w:rsid w:val="00705F61"/>
    <w:rsid w:val="00710C0B"/>
    <w:rsid w:val="007717AD"/>
    <w:rsid w:val="00777430"/>
    <w:rsid w:val="00792030"/>
    <w:rsid w:val="007A38BB"/>
    <w:rsid w:val="007B45B4"/>
    <w:rsid w:val="007D5617"/>
    <w:rsid w:val="007E065B"/>
    <w:rsid w:val="007F2170"/>
    <w:rsid w:val="0080053D"/>
    <w:rsid w:val="0081421F"/>
    <w:rsid w:val="00830887"/>
    <w:rsid w:val="00875458"/>
    <w:rsid w:val="0089288E"/>
    <w:rsid w:val="008A434C"/>
    <w:rsid w:val="008F0A43"/>
    <w:rsid w:val="00902D98"/>
    <w:rsid w:val="0090488A"/>
    <w:rsid w:val="00923D25"/>
    <w:rsid w:val="0093119B"/>
    <w:rsid w:val="009616B6"/>
    <w:rsid w:val="00965429"/>
    <w:rsid w:val="00970372"/>
    <w:rsid w:val="00991EB9"/>
    <w:rsid w:val="0099592A"/>
    <w:rsid w:val="009B450B"/>
    <w:rsid w:val="009B6F50"/>
    <w:rsid w:val="009F30C1"/>
    <w:rsid w:val="00A1296C"/>
    <w:rsid w:val="00A409C1"/>
    <w:rsid w:val="00A533BB"/>
    <w:rsid w:val="00A61FB6"/>
    <w:rsid w:val="00A65799"/>
    <w:rsid w:val="00A7368B"/>
    <w:rsid w:val="00A75A7C"/>
    <w:rsid w:val="00A75AB4"/>
    <w:rsid w:val="00A814E9"/>
    <w:rsid w:val="00AE4AF6"/>
    <w:rsid w:val="00AF4F2B"/>
    <w:rsid w:val="00B21722"/>
    <w:rsid w:val="00B503CB"/>
    <w:rsid w:val="00B57F7F"/>
    <w:rsid w:val="00BB05C8"/>
    <w:rsid w:val="00BE2E78"/>
    <w:rsid w:val="00BE46E1"/>
    <w:rsid w:val="00BE4BBB"/>
    <w:rsid w:val="00C11E09"/>
    <w:rsid w:val="00C12F90"/>
    <w:rsid w:val="00C15CE0"/>
    <w:rsid w:val="00C21645"/>
    <w:rsid w:val="00C21856"/>
    <w:rsid w:val="00C351CA"/>
    <w:rsid w:val="00C41D89"/>
    <w:rsid w:val="00C428B9"/>
    <w:rsid w:val="00C60124"/>
    <w:rsid w:val="00C73828"/>
    <w:rsid w:val="00CB3425"/>
    <w:rsid w:val="00CB7F1C"/>
    <w:rsid w:val="00D21F86"/>
    <w:rsid w:val="00D220BA"/>
    <w:rsid w:val="00D24700"/>
    <w:rsid w:val="00D267F7"/>
    <w:rsid w:val="00D352AE"/>
    <w:rsid w:val="00D458E4"/>
    <w:rsid w:val="00D64F33"/>
    <w:rsid w:val="00D87473"/>
    <w:rsid w:val="00D874DD"/>
    <w:rsid w:val="00D87E04"/>
    <w:rsid w:val="00D94739"/>
    <w:rsid w:val="00DA3AA0"/>
    <w:rsid w:val="00DC0942"/>
    <w:rsid w:val="00DF66BD"/>
    <w:rsid w:val="00E06FE1"/>
    <w:rsid w:val="00E336F9"/>
    <w:rsid w:val="00E778A5"/>
    <w:rsid w:val="00E8755C"/>
    <w:rsid w:val="00E9135A"/>
    <w:rsid w:val="00E95245"/>
    <w:rsid w:val="00E95A58"/>
    <w:rsid w:val="00EB5134"/>
    <w:rsid w:val="00EC04C3"/>
    <w:rsid w:val="00ED0E0B"/>
    <w:rsid w:val="00F02490"/>
    <w:rsid w:val="00F1744D"/>
    <w:rsid w:val="00F178DD"/>
    <w:rsid w:val="00F26340"/>
    <w:rsid w:val="00F417F4"/>
    <w:rsid w:val="00F4475B"/>
    <w:rsid w:val="00F57347"/>
    <w:rsid w:val="00F578E2"/>
    <w:rsid w:val="00F85F72"/>
    <w:rsid w:val="00FE618F"/>
    <w:rsid w:val="00FE6C7A"/>
    <w:rsid w:val="266B244B"/>
    <w:rsid w:val="2A565D56"/>
    <w:rsid w:val="35323757"/>
    <w:rsid w:val="389F1536"/>
    <w:rsid w:val="3BF25D1D"/>
    <w:rsid w:val="556039AA"/>
    <w:rsid w:val="6C361D5A"/>
    <w:rsid w:val="6FFE645E"/>
    <w:rsid w:val="72C3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16"/>
    <w:unhideWhenUsed/>
    <w:qFormat/>
    <w:uiPriority w:val="99"/>
    <w:rPr>
      <w:sz w:val="20"/>
      <w:szCs w:val="20"/>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next w:val="1"/>
    <w:qFormat/>
    <w:uiPriority w:val="9"/>
    <w:pPr>
      <w:keepNext/>
      <w:keepLines/>
      <w:spacing w:before="0" w:after="0" w:line="408" w:lineRule="auto"/>
      <w:jc w:val="center"/>
      <w:outlineLvl w:val="0"/>
    </w:pPr>
    <w:rPr>
      <w:b/>
      <w:bCs/>
      <w:color w:val="1A1A1A"/>
      <w:sz w:val="48"/>
      <w:szCs w:val="48"/>
    </w:rPr>
  </w:style>
  <w:style w:type="paragraph" w:styleId="10">
    <w:name w:val="annotation subject"/>
    <w:basedOn w:val="6"/>
    <w:next w:val="6"/>
    <w:link w:val="17"/>
    <w:qFormat/>
    <w:uiPriority w:val="0"/>
    <w:rPr>
      <w:b/>
      <w:bCs/>
    </w:rPr>
  </w:style>
  <w:style w:type="table" w:styleId="12">
    <w:name w:val="Table Grid"/>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0" w:type="dxa"/>
        <w:bottom w:w="0" w:type="dxa"/>
        <w:right w:w="0" w:type="dxa"/>
      </w:tblCellMar>
    </w:tblPr>
    <w:tcPr>
      <w:vAlign w:val="center"/>
    </w:tcPr>
  </w:style>
  <w:style w:type="character" w:styleId="14">
    <w:name w:val="annotation reference"/>
    <w:basedOn w:val="13"/>
    <w:semiHidden/>
    <w:unhideWhenUsed/>
    <w:qFormat/>
    <w:uiPriority w:val="99"/>
    <w:rPr>
      <w:sz w:val="16"/>
      <w:szCs w:val="16"/>
    </w:rPr>
  </w:style>
  <w:style w:type="paragraph" w:customStyle="1" w:styleId="15">
    <w:name w:val="Revision"/>
    <w:hidden/>
    <w:semiHidden/>
    <w:uiPriority w:val="99"/>
    <w:rPr>
      <w:rFonts w:asciiTheme="minorHAnsi" w:hAnsiTheme="minorHAnsi" w:eastAsiaTheme="minorEastAsia" w:cstheme="minorBidi"/>
      <w:color w:val="333333"/>
      <w:kern w:val="2"/>
      <w:sz w:val="22"/>
      <w:szCs w:val="22"/>
      <w:lang w:val="en-US" w:eastAsia="zh-CN" w:bidi="ar-SA"/>
    </w:rPr>
  </w:style>
  <w:style w:type="character" w:customStyle="1" w:styleId="16">
    <w:name w:val="Comment Text Char"/>
    <w:basedOn w:val="13"/>
    <w:link w:val="6"/>
    <w:qFormat/>
    <w:uiPriority w:val="99"/>
    <w:rPr>
      <w:color w:val="333333"/>
      <w:kern w:val="2"/>
      <w:lang w:val="en-US" w:eastAsia="zh-CN"/>
    </w:rPr>
  </w:style>
  <w:style w:type="character" w:customStyle="1" w:styleId="17">
    <w:name w:val="Comment Subject Char"/>
    <w:basedOn w:val="16"/>
    <w:link w:val="10"/>
    <w:uiPriority w:val="0"/>
    <w:rPr>
      <w:b/>
      <w:bCs/>
      <w:color w:val="333333"/>
      <w:kern w:val="2"/>
      <w:lang w:val="en-US" w:eastAsia="zh-CN"/>
    </w:rPr>
  </w:style>
  <w:style w:type="paragraph" w:styleId="1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4" Type="http://schemas.microsoft.com/office/2011/relationships/people" Target="people.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University of Melbourne</Company>
  <Pages>42</Pages>
  <Words>9720</Words>
  <Characters>55406</Characters>
  <Lines>461</Lines>
  <Paragraphs>129</Paragraphs>
  <TotalTime>8</TotalTime>
  <ScaleCrop>false</ScaleCrop>
  <LinksUpToDate>false</LinksUpToDate>
  <CharactersWithSpaces>64997</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2022-08-08T23:40:00Z</dcterms:created>
  <dc:creator>WPS_1569333532</dc:creator>
  <cp:lastModifiedBy>WPS_1569333532</cp:lastModifiedBy>
  <dcterms:modified xsi:type="dcterms:W3CDTF">2022-09-02T09:56:07Z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F56E1C1C1D604ADBA12F64C77CDE3475</vt:lpwstr>
  </property>
</Properties>
</file>